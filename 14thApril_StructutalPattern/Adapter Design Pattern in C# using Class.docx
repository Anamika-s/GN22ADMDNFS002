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5A6B" w:rsidRPr="00764325" w:rsidRDefault="00B25A6B" w:rsidP="00B25A6B">
      <w:pPr>
        <w:shd w:val="clear" w:color="auto" w:fill="FFFFFF"/>
        <w:spacing w:after="0" w:line="240" w:lineRule="auto"/>
        <w:jc w:val="both"/>
        <w:textAlignment w:val="baseline"/>
        <w:outlineLvl w:val="4"/>
        <w:rPr>
          <w:ins w:id="0" w:author="Unknown"/>
          <w:rFonts w:ascii="Segoe UI" w:eastAsia="Times New Roman" w:hAnsi="Segoe UI" w:cs="Segoe UI"/>
          <w:color w:val="3A3A3A"/>
          <w:sz w:val="20"/>
          <w:szCs w:val="20"/>
          <w:lang w:eastAsia="en-IN"/>
        </w:rPr>
      </w:pPr>
      <w:ins w:id="1" w:author="Unknown">
        <w:r w:rsidRPr="00764325">
          <w:rPr>
            <w:rFonts w:ascii="Arial" w:eastAsia="Times New Roman" w:hAnsi="Arial" w:cs="Arial"/>
            <w:b/>
            <w:bCs/>
            <w:color w:val="000000"/>
            <w:sz w:val="27"/>
            <w:szCs w:val="27"/>
            <w:bdr w:val="none" w:sz="0" w:space="0" w:color="auto" w:frame="1"/>
            <w:lang w:eastAsia="en-IN"/>
          </w:rPr>
          <w:t>Class Adapter Design Pattern in C#:</w:t>
        </w:r>
      </w:ins>
    </w:p>
    <w:p w:rsidR="00B25A6B" w:rsidRPr="00764325" w:rsidRDefault="00B25A6B" w:rsidP="00B25A6B">
      <w:pPr>
        <w:shd w:val="clear" w:color="auto" w:fill="FFFFFF"/>
        <w:spacing w:after="0" w:line="240" w:lineRule="auto"/>
        <w:jc w:val="both"/>
        <w:textAlignment w:val="baseline"/>
        <w:rPr>
          <w:ins w:id="2" w:author="Unknown"/>
          <w:rFonts w:ascii="Segoe UI" w:eastAsia="Times New Roman" w:hAnsi="Segoe UI" w:cs="Segoe UI"/>
          <w:color w:val="212529"/>
          <w:sz w:val="23"/>
          <w:szCs w:val="23"/>
          <w:lang w:eastAsia="en-IN"/>
        </w:rPr>
      </w:pPr>
      <w:ins w:id="3" w:author="Unknown">
        <w:r w:rsidRPr="00764325">
          <w:rPr>
            <w:rFonts w:ascii="Arial" w:eastAsia="Times New Roman" w:hAnsi="Arial" w:cs="Arial"/>
            <w:color w:val="000000"/>
            <w:sz w:val="23"/>
            <w:szCs w:val="23"/>
            <w:bdr w:val="none" w:sz="0" w:space="0" w:color="auto" w:frame="1"/>
            <w:lang w:eastAsia="en-IN"/>
          </w:rPr>
          <w:t>This is another approach to implement the Adapter Design Pattern in C#. In this approach, the Adapter calls the methods inherited from the Adaptee class. Before implementing the same example using the Class Adapter Design Pattern, let us first understand the class diagram of the Class Adapter Design Pattern. Please have a look at the following image.</w:t>
        </w:r>
      </w:ins>
    </w:p>
    <w:p w:rsidR="00B25A6B" w:rsidRPr="00764325" w:rsidRDefault="00B25A6B" w:rsidP="00B25A6B">
      <w:pPr>
        <w:shd w:val="clear" w:color="auto" w:fill="FFFFFF"/>
        <w:spacing w:after="0" w:line="240" w:lineRule="auto"/>
        <w:jc w:val="both"/>
        <w:textAlignment w:val="baseline"/>
        <w:rPr>
          <w:ins w:id="4" w:author="Unknown"/>
          <w:rFonts w:ascii="Segoe UI" w:eastAsia="Times New Roman" w:hAnsi="Segoe UI" w:cs="Segoe UI"/>
          <w:color w:val="212529"/>
          <w:sz w:val="23"/>
          <w:szCs w:val="23"/>
          <w:lang w:eastAsia="en-IN"/>
        </w:rPr>
      </w:pPr>
      <w:r>
        <w:rPr>
          <w:rFonts w:ascii="Arial" w:eastAsia="Times New Roman" w:hAnsi="Arial" w:cs="Arial"/>
          <w:noProof/>
          <w:color w:val="000000"/>
          <w:sz w:val="23"/>
          <w:szCs w:val="23"/>
          <w:bdr w:val="none" w:sz="0" w:space="0" w:color="auto" w:frame="1"/>
          <w:lang w:eastAsia="en-IN"/>
        </w:rPr>
        <w:drawing>
          <wp:inline distT="0" distB="0" distL="0" distR="0" wp14:anchorId="2F71E6C8" wp14:editId="3FAF5F72">
            <wp:extent cx="8183880" cy="3276600"/>
            <wp:effectExtent l="0" t="0" r="7620" b="0"/>
            <wp:docPr id="3" name="Picture 3" descr="Class Adapter Design Patter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lass Adapter Design Pattern in C#"/>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83880" cy="3276600"/>
                    </a:xfrm>
                    <a:prstGeom prst="rect">
                      <a:avLst/>
                    </a:prstGeom>
                    <a:noFill/>
                    <a:ln>
                      <a:noFill/>
                    </a:ln>
                  </pic:spPr>
                </pic:pic>
              </a:graphicData>
            </a:graphic>
          </wp:inline>
        </w:drawing>
      </w:r>
    </w:p>
    <w:p w:rsidR="00B25A6B" w:rsidRPr="00764325" w:rsidRDefault="00B25A6B" w:rsidP="00B25A6B">
      <w:pPr>
        <w:shd w:val="clear" w:color="auto" w:fill="FFFFFF"/>
        <w:spacing w:after="0" w:line="240" w:lineRule="auto"/>
        <w:jc w:val="both"/>
        <w:textAlignment w:val="baseline"/>
        <w:rPr>
          <w:ins w:id="5" w:author="Unknown"/>
          <w:rFonts w:ascii="Segoe UI" w:eastAsia="Times New Roman" w:hAnsi="Segoe UI" w:cs="Segoe UI"/>
          <w:color w:val="212529"/>
          <w:sz w:val="23"/>
          <w:szCs w:val="23"/>
          <w:lang w:eastAsia="en-IN"/>
        </w:rPr>
      </w:pPr>
      <w:ins w:id="6" w:author="Unknown">
        <w:r w:rsidRPr="00764325">
          <w:rPr>
            <w:rFonts w:ascii="Arial" w:eastAsia="Times New Roman" w:hAnsi="Arial" w:cs="Arial"/>
            <w:color w:val="000000"/>
            <w:sz w:val="23"/>
            <w:szCs w:val="23"/>
            <w:bdr w:val="none" w:sz="0" w:space="0" w:color="auto" w:frame="1"/>
            <w:lang w:eastAsia="en-IN"/>
          </w:rPr>
          <w:t>The class diagram is the same as the object adapter class diagram. The only difference is that the Adapter class now implements the Target interface and inherited the Adaptee class. In the case of the Object Adapter pattern, the adapter has a reference to the Adaptee object, and using that reference it will call the adaptee methods. But in the case of the Class Adapter Pattern, the adapter will call the inherited method of the Adaptee class.</w:t>
        </w:r>
      </w:ins>
    </w:p>
    <w:p w:rsidR="00B25A6B" w:rsidRPr="00764325" w:rsidRDefault="00B25A6B" w:rsidP="00B25A6B">
      <w:pPr>
        <w:shd w:val="clear" w:color="auto" w:fill="FFFFFF"/>
        <w:spacing w:after="0" w:line="240" w:lineRule="auto"/>
        <w:jc w:val="both"/>
        <w:textAlignment w:val="baseline"/>
        <w:outlineLvl w:val="4"/>
        <w:rPr>
          <w:ins w:id="7" w:author="Unknown"/>
          <w:rFonts w:ascii="Segoe UI" w:eastAsia="Times New Roman" w:hAnsi="Segoe UI" w:cs="Segoe UI"/>
          <w:color w:val="3A3A3A"/>
          <w:sz w:val="20"/>
          <w:szCs w:val="20"/>
          <w:lang w:eastAsia="en-IN"/>
        </w:rPr>
      </w:pPr>
      <w:ins w:id="8" w:author="Unknown">
        <w:r w:rsidRPr="00764325">
          <w:rPr>
            <w:rFonts w:ascii="Arial" w:eastAsia="Times New Roman" w:hAnsi="Arial" w:cs="Arial"/>
            <w:b/>
            <w:bCs/>
            <w:color w:val="000000"/>
            <w:sz w:val="27"/>
            <w:szCs w:val="27"/>
            <w:bdr w:val="none" w:sz="0" w:space="0" w:color="auto" w:frame="1"/>
            <w:lang w:eastAsia="en-IN"/>
          </w:rPr>
          <w:t>Implementation of Class Adapter Design Pattern in C#:</w:t>
        </w:r>
      </w:ins>
    </w:p>
    <w:p w:rsidR="00B25A6B" w:rsidRPr="00764325" w:rsidRDefault="00B25A6B" w:rsidP="00B25A6B">
      <w:pPr>
        <w:shd w:val="clear" w:color="auto" w:fill="FFFFFF"/>
        <w:spacing w:after="0" w:line="240" w:lineRule="auto"/>
        <w:jc w:val="both"/>
        <w:textAlignment w:val="baseline"/>
        <w:rPr>
          <w:ins w:id="9" w:author="Unknown"/>
          <w:rFonts w:ascii="Segoe UI" w:eastAsia="Times New Roman" w:hAnsi="Segoe UI" w:cs="Segoe UI"/>
          <w:color w:val="212529"/>
          <w:sz w:val="23"/>
          <w:szCs w:val="23"/>
          <w:lang w:eastAsia="en-IN"/>
        </w:rPr>
      </w:pPr>
      <w:ins w:id="10" w:author="Unknown">
        <w:r w:rsidRPr="00764325">
          <w:rPr>
            <w:rFonts w:ascii="Arial" w:eastAsia="Times New Roman" w:hAnsi="Arial" w:cs="Arial"/>
            <w:color w:val="000000"/>
            <w:sz w:val="23"/>
            <w:szCs w:val="23"/>
            <w:bdr w:val="none" w:sz="0" w:space="0" w:color="auto" w:frame="1"/>
            <w:lang w:eastAsia="en-IN"/>
          </w:rPr>
          <w:t>Let us implement the previous example using the Class Adapter Design Pattern in C# step by step. The implementation is exactly the same as the object adapter implementation. The only difference is in the EmployeeAdapter class.</w:t>
        </w:r>
      </w:ins>
    </w:p>
    <w:p w:rsidR="00B25A6B" w:rsidRPr="00764325" w:rsidRDefault="00B25A6B" w:rsidP="00B25A6B">
      <w:pPr>
        <w:shd w:val="clear" w:color="auto" w:fill="FFFFFF"/>
        <w:spacing w:after="0" w:line="240" w:lineRule="auto"/>
        <w:jc w:val="both"/>
        <w:textAlignment w:val="baseline"/>
        <w:outlineLvl w:val="4"/>
        <w:rPr>
          <w:ins w:id="11" w:author="Unknown"/>
          <w:rFonts w:ascii="Segoe UI" w:eastAsia="Times New Roman" w:hAnsi="Segoe UI" w:cs="Segoe UI"/>
          <w:color w:val="3A3A3A"/>
          <w:sz w:val="20"/>
          <w:szCs w:val="20"/>
          <w:lang w:eastAsia="en-IN"/>
        </w:rPr>
      </w:pPr>
      <w:ins w:id="12" w:author="Unknown">
        <w:r w:rsidRPr="00764325">
          <w:rPr>
            <w:rFonts w:ascii="Arial" w:eastAsia="Times New Roman" w:hAnsi="Arial" w:cs="Arial"/>
            <w:b/>
            <w:bCs/>
            <w:color w:val="000000"/>
            <w:sz w:val="27"/>
            <w:szCs w:val="27"/>
            <w:bdr w:val="none" w:sz="0" w:space="0" w:color="auto" w:frame="1"/>
            <w:lang w:eastAsia="en-IN"/>
          </w:rPr>
          <w:t>Modifying the EmployeeAdapter:</w:t>
        </w:r>
      </w:ins>
    </w:p>
    <w:p w:rsidR="00B25A6B" w:rsidRPr="00764325" w:rsidRDefault="00B25A6B" w:rsidP="00B25A6B">
      <w:pPr>
        <w:shd w:val="clear" w:color="auto" w:fill="FFFFFF"/>
        <w:spacing w:after="0" w:line="240" w:lineRule="auto"/>
        <w:jc w:val="both"/>
        <w:textAlignment w:val="baseline"/>
        <w:rPr>
          <w:ins w:id="13" w:author="Unknown"/>
          <w:rFonts w:ascii="Segoe UI" w:eastAsia="Times New Roman" w:hAnsi="Segoe UI" w:cs="Segoe UI"/>
          <w:color w:val="212529"/>
          <w:sz w:val="23"/>
          <w:szCs w:val="23"/>
          <w:lang w:eastAsia="en-IN"/>
        </w:rPr>
      </w:pPr>
      <w:ins w:id="14" w:author="Unknown">
        <w:r w:rsidRPr="00764325">
          <w:rPr>
            <w:rFonts w:ascii="Arial" w:eastAsia="Times New Roman" w:hAnsi="Arial" w:cs="Arial"/>
            <w:color w:val="000000"/>
            <w:sz w:val="23"/>
            <w:szCs w:val="23"/>
            <w:bdr w:val="none" w:sz="0" w:space="0" w:color="auto" w:frame="1"/>
            <w:lang w:eastAsia="en-IN"/>
          </w:rPr>
          <w:t>Please modify the EmployeeAdapter class as shown below. Now, the EmployeeAdapter class inherited the Adaptee i.e. ThirdPartyBillingSystem class, and implements the ITarget interface.</w:t>
        </w:r>
      </w:ins>
    </w:p>
    <w:p w:rsidR="00B25A6B" w:rsidRPr="00764325" w:rsidRDefault="00B25A6B" w:rsidP="00B25A6B">
      <w:pPr>
        <w:shd w:val="clear" w:color="auto" w:fill="272B33"/>
        <w:spacing w:after="0" w:line="384" w:lineRule="atLeast"/>
        <w:textAlignment w:val="baseline"/>
        <w:rPr>
          <w:ins w:id="15" w:author="Unknown"/>
          <w:rFonts w:ascii="Consolas" w:eastAsia="Times New Roman" w:hAnsi="Consolas" w:cs="Segoe UI"/>
          <w:color w:val="596174"/>
          <w:sz w:val="18"/>
          <w:szCs w:val="18"/>
          <w:lang w:eastAsia="en-IN"/>
        </w:rPr>
      </w:pPr>
      <w:ins w:id="16" w:author="Unknown">
        <w:r w:rsidRPr="00764325">
          <w:rPr>
            <w:rFonts w:ascii="inherit" w:eastAsia="Times New Roman" w:hAnsi="inherit" w:cs="Segoe UI"/>
            <w:b/>
            <w:bCs/>
            <w:color w:val="D171DD"/>
            <w:sz w:val="25"/>
            <w:szCs w:val="25"/>
            <w:bdr w:val="none" w:sz="0" w:space="0" w:color="auto" w:frame="1"/>
            <w:lang w:eastAsia="en-IN"/>
          </w:rPr>
          <w:t xml:space="preserve">using </w:t>
        </w:r>
        <w:r w:rsidRPr="00764325">
          <w:rPr>
            <w:rFonts w:ascii="inherit" w:eastAsia="Times New Roman" w:hAnsi="inherit" w:cs="Segoe UI"/>
            <w:i/>
            <w:iCs/>
            <w:color w:val="4284AE"/>
            <w:sz w:val="25"/>
            <w:szCs w:val="25"/>
            <w:bdr w:val="none" w:sz="0" w:space="0" w:color="auto" w:frame="1"/>
            <w:lang w:eastAsia="en-IN"/>
          </w:rPr>
          <w:t>System;</w:t>
        </w:r>
      </w:ins>
    </w:p>
    <w:p w:rsidR="00B25A6B" w:rsidRPr="00764325" w:rsidRDefault="00B25A6B" w:rsidP="00B25A6B">
      <w:pPr>
        <w:shd w:val="clear" w:color="auto" w:fill="272B33"/>
        <w:spacing w:after="0" w:line="384" w:lineRule="atLeast"/>
        <w:textAlignment w:val="baseline"/>
        <w:rPr>
          <w:ins w:id="17" w:author="Unknown"/>
          <w:rFonts w:ascii="Consolas" w:eastAsia="Times New Roman" w:hAnsi="Consolas" w:cs="Segoe UI"/>
          <w:color w:val="596174"/>
          <w:sz w:val="18"/>
          <w:szCs w:val="18"/>
          <w:lang w:eastAsia="en-IN"/>
        </w:rPr>
      </w:pPr>
      <w:ins w:id="18" w:author="Unknown">
        <w:r w:rsidRPr="00764325">
          <w:rPr>
            <w:rFonts w:ascii="inherit" w:eastAsia="Times New Roman" w:hAnsi="inherit" w:cs="Segoe UI"/>
            <w:b/>
            <w:bCs/>
            <w:color w:val="D171DD"/>
            <w:sz w:val="25"/>
            <w:szCs w:val="25"/>
            <w:bdr w:val="none" w:sz="0" w:space="0" w:color="auto" w:frame="1"/>
            <w:lang w:eastAsia="en-IN"/>
          </w:rPr>
          <w:t xml:space="preserve">using </w:t>
        </w:r>
        <w:r w:rsidRPr="00764325">
          <w:rPr>
            <w:rFonts w:ascii="inherit" w:eastAsia="Times New Roman" w:hAnsi="inherit" w:cs="Segoe UI"/>
            <w:i/>
            <w:iCs/>
            <w:color w:val="4284AE"/>
            <w:sz w:val="25"/>
            <w:szCs w:val="25"/>
            <w:bdr w:val="none" w:sz="0" w:space="0" w:color="auto" w:frame="1"/>
            <w:lang w:eastAsia="en-IN"/>
          </w:rPr>
          <w:t>System.Collections.Generic;</w:t>
        </w:r>
      </w:ins>
    </w:p>
    <w:p w:rsidR="00B25A6B" w:rsidRPr="00764325" w:rsidRDefault="00B25A6B" w:rsidP="00B25A6B">
      <w:pPr>
        <w:shd w:val="clear" w:color="auto" w:fill="272B33"/>
        <w:spacing w:after="0" w:line="384" w:lineRule="atLeast"/>
        <w:textAlignment w:val="baseline"/>
        <w:rPr>
          <w:ins w:id="19" w:author="Unknown"/>
          <w:rFonts w:ascii="Consolas" w:eastAsia="Times New Roman" w:hAnsi="Consolas" w:cs="Segoe UI"/>
          <w:color w:val="596174"/>
          <w:sz w:val="18"/>
          <w:szCs w:val="18"/>
          <w:lang w:eastAsia="en-IN"/>
        </w:rPr>
      </w:pPr>
      <w:ins w:id="20" w:author="Unknown">
        <w:r w:rsidRPr="00764325">
          <w:rPr>
            <w:rFonts w:ascii="inherit" w:eastAsia="Times New Roman" w:hAnsi="inherit" w:cs="Segoe UI"/>
            <w:b/>
            <w:bCs/>
            <w:color w:val="D171DD"/>
            <w:sz w:val="25"/>
            <w:szCs w:val="25"/>
            <w:bdr w:val="none" w:sz="0" w:space="0" w:color="auto" w:frame="1"/>
            <w:lang w:eastAsia="en-IN"/>
          </w:rPr>
          <w:t xml:space="preserve">namespace </w:t>
        </w:r>
        <w:r w:rsidRPr="00764325">
          <w:rPr>
            <w:rFonts w:ascii="inherit" w:eastAsia="Times New Roman" w:hAnsi="inherit" w:cs="Segoe UI"/>
            <w:i/>
            <w:iCs/>
            <w:color w:val="4284AE"/>
            <w:sz w:val="25"/>
            <w:szCs w:val="25"/>
            <w:bdr w:val="none" w:sz="0" w:space="0" w:color="auto" w:frame="1"/>
            <w:lang w:eastAsia="en-IN"/>
          </w:rPr>
          <w:t>AdapterDesignPattern</w:t>
        </w:r>
      </w:ins>
    </w:p>
    <w:p w:rsidR="00B25A6B" w:rsidRPr="00764325" w:rsidRDefault="00B25A6B" w:rsidP="00B25A6B">
      <w:pPr>
        <w:shd w:val="clear" w:color="auto" w:fill="272B33"/>
        <w:spacing w:after="0" w:line="384" w:lineRule="atLeast"/>
        <w:textAlignment w:val="baseline"/>
        <w:rPr>
          <w:ins w:id="21" w:author="Unknown"/>
          <w:rFonts w:ascii="Consolas" w:eastAsia="Times New Roman" w:hAnsi="Consolas" w:cs="Segoe UI"/>
          <w:color w:val="596174"/>
          <w:sz w:val="18"/>
          <w:szCs w:val="18"/>
          <w:lang w:eastAsia="en-IN"/>
        </w:rPr>
      </w:pPr>
      <w:ins w:id="22" w:author="Unknown">
        <w:r w:rsidRPr="00764325">
          <w:rPr>
            <w:rFonts w:ascii="inherit" w:eastAsia="Times New Roman" w:hAnsi="inherit" w:cs="Segoe UI"/>
            <w:b/>
            <w:bCs/>
            <w:color w:val="6B7C8B"/>
            <w:sz w:val="25"/>
            <w:szCs w:val="25"/>
            <w:bdr w:val="none" w:sz="0" w:space="0" w:color="auto" w:frame="1"/>
            <w:lang w:eastAsia="en-IN"/>
          </w:rPr>
          <w:t>{</w:t>
        </w:r>
      </w:ins>
    </w:p>
    <w:p w:rsidR="00B25A6B" w:rsidRPr="00764325" w:rsidRDefault="00B25A6B" w:rsidP="00B25A6B">
      <w:pPr>
        <w:shd w:val="clear" w:color="auto" w:fill="272B33"/>
        <w:spacing w:after="0" w:line="384" w:lineRule="atLeast"/>
        <w:textAlignment w:val="baseline"/>
        <w:rPr>
          <w:ins w:id="23" w:author="Unknown"/>
          <w:rFonts w:ascii="Consolas" w:eastAsia="Times New Roman" w:hAnsi="Consolas" w:cs="Segoe UI"/>
          <w:color w:val="596174"/>
          <w:sz w:val="18"/>
          <w:szCs w:val="18"/>
          <w:lang w:eastAsia="en-IN"/>
        </w:rPr>
      </w:pPr>
      <w:ins w:id="24" w:author="Unknown">
        <w:r w:rsidRPr="00764325">
          <w:rPr>
            <w:rFonts w:ascii="inherit" w:eastAsia="Times New Roman" w:hAnsi="inherit" w:cs="Segoe UI"/>
            <w:b/>
            <w:bCs/>
            <w:color w:val="D171DD"/>
            <w:sz w:val="25"/>
            <w:szCs w:val="25"/>
            <w:bdr w:val="none" w:sz="0" w:space="0" w:color="auto" w:frame="1"/>
            <w:lang w:eastAsia="en-IN"/>
          </w:rPr>
          <w:t>public</w:t>
        </w:r>
        <w:r w:rsidRPr="00764325">
          <w:rPr>
            <w:rFonts w:ascii="inherit" w:eastAsia="Times New Roman" w:hAnsi="inherit" w:cs="Segoe UI"/>
            <w:color w:val="CFD5E0"/>
            <w:sz w:val="25"/>
            <w:szCs w:val="25"/>
            <w:bdr w:val="none" w:sz="0" w:space="0" w:color="auto" w:frame="1"/>
            <w:lang w:eastAsia="en-IN"/>
          </w:rPr>
          <w:t xml:space="preserve"> </w:t>
        </w:r>
        <w:r w:rsidRPr="00764325">
          <w:rPr>
            <w:rFonts w:ascii="inherit" w:eastAsia="Times New Roman" w:hAnsi="inherit" w:cs="Segoe UI"/>
            <w:b/>
            <w:bCs/>
            <w:color w:val="D171DD"/>
            <w:sz w:val="25"/>
            <w:szCs w:val="25"/>
            <w:bdr w:val="none" w:sz="0" w:space="0" w:color="auto" w:frame="1"/>
            <w:lang w:eastAsia="en-IN"/>
          </w:rPr>
          <w:t>class</w:t>
        </w:r>
        <w:r w:rsidRPr="00764325">
          <w:rPr>
            <w:rFonts w:ascii="inherit" w:eastAsia="Times New Roman" w:hAnsi="inherit" w:cs="Segoe UI"/>
            <w:color w:val="CFD5E0"/>
            <w:sz w:val="25"/>
            <w:szCs w:val="25"/>
            <w:bdr w:val="none" w:sz="0" w:space="0" w:color="auto" w:frame="1"/>
            <w:lang w:eastAsia="en-IN"/>
          </w:rPr>
          <w:t xml:space="preserve"> EmployeeAdapter : ThirdPartyBillingSystem, ITarget</w:t>
        </w:r>
      </w:ins>
    </w:p>
    <w:p w:rsidR="00B25A6B" w:rsidRPr="00764325" w:rsidRDefault="00B25A6B" w:rsidP="00B25A6B">
      <w:pPr>
        <w:shd w:val="clear" w:color="auto" w:fill="272B33"/>
        <w:spacing w:after="0" w:line="384" w:lineRule="atLeast"/>
        <w:textAlignment w:val="baseline"/>
        <w:rPr>
          <w:ins w:id="25" w:author="Unknown"/>
          <w:rFonts w:ascii="Consolas" w:eastAsia="Times New Roman" w:hAnsi="Consolas" w:cs="Segoe UI"/>
          <w:color w:val="596174"/>
          <w:sz w:val="18"/>
          <w:szCs w:val="18"/>
          <w:lang w:eastAsia="en-IN"/>
        </w:rPr>
      </w:pPr>
      <w:ins w:id="26" w:author="Unknown">
        <w:r w:rsidRPr="00764325">
          <w:rPr>
            <w:rFonts w:ascii="inherit" w:eastAsia="Times New Roman" w:hAnsi="inherit" w:cs="Segoe UI"/>
            <w:b/>
            <w:bCs/>
            <w:color w:val="6B7C8B"/>
            <w:sz w:val="25"/>
            <w:szCs w:val="25"/>
            <w:bdr w:val="none" w:sz="0" w:space="0" w:color="auto" w:frame="1"/>
            <w:lang w:eastAsia="en-IN"/>
          </w:rPr>
          <w:t>{</w:t>
        </w:r>
      </w:ins>
    </w:p>
    <w:p w:rsidR="00B25A6B" w:rsidRPr="00764325" w:rsidRDefault="00B25A6B" w:rsidP="00B25A6B">
      <w:pPr>
        <w:shd w:val="clear" w:color="auto" w:fill="272B33"/>
        <w:spacing w:after="0" w:line="384" w:lineRule="atLeast"/>
        <w:textAlignment w:val="baseline"/>
        <w:rPr>
          <w:ins w:id="27" w:author="Unknown"/>
          <w:rFonts w:ascii="Consolas" w:eastAsia="Times New Roman" w:hAnsi="Consolas" w:cs="Segoe UI"/>
          <w:color w:val="596174"/>
          <w:sz w:val="18"/>
          <w:szCs w:val="18"/>
          <w:lang w:eastAsia="en-IN"/>
        </w:rPr>
      </w:pPr>
      <w:ins w:id="28" w:author="Unknown">
        <w:r w:rsidRPr="00764325">
          <w:rPr>
            <w:rFonts w:ascii="inherit" w:eastAsia="Times New Roman" w:hAnsi="inherit" w:cs="Segoe UI"/>
            <w:b/>
            <w:bCs/>
            <w:color w:val="D171DD"/>
            <w:sz w:val="25"/>
            <w:szCs w:val="25"/>
            <w:bdr w:val="none" w:sz="0" w:space="0" w:color="auto" w:frame="1"/>
            <w:lang w:eastAsia="en-IN"/>
          </w:rPr>
          <w:t>public</w:t>
        </w:r>
        <w:r w:rsidRPr="00764325">
          <w:rPr>
            <w:rFonts w:ascii="inherit" w:eastAsia="Times New Roman" w:hAnsi="inherit" w:cs="Segoe UI"/>
            <w:color w:val="CFD5E0"/>
            <w:sz w:val="25"/>
            <w:szCs w:val="25"/>
            <w:bdr w:val="none" w:sz="0" w:space="0" w:color="auto" w:frame="1"/>
            <w:lang w:eastAsia="en-IN"/>
          </w:rPr>
          <w:t xml:space="preserve"> </w:t>
        </w:r>
        <w:r w:rsidRPr="00764325">
          <w:rPr>
            <w:rFonts w:ascii="inherit" w:eastAsia="Times New Roman" w:hAnsi="inherit" w:cs="Segoe UI"/>
            <w:b/>
            <w:bCs/>
            <w:color w:val="D171DD"/>
            <w:sz w:val="25"/>
            <w:szCs w:val="25"/>
            <w:bdr w:val="none" w:sz="0" w:space="0" w:color="auto" w:frame="1"/>
            <w:lang w:eastAsia="en-IN"/>
          </w:rPr>
          <w:t>void</w:t>
        </w:r>
        <w:r w:rsidRPr="00764325">
          <w:rPr>
            <w:rFonts w:ascii="inherit" w:eastAsia="Times New Roman" w:hAnsi="inherit" w:cs="Segoe UI"/>
            <w:color w:val="CFD5E0"/>
            <w:sz w:val="25"/>
            <w:szCs w:val="25"/>
            <w:bdr w:val="none" w:sz="0" w:space="0" w:color="auto" w:frame="1"/>
            <w:lang w:eastAsia="en-IN"/>
          </w:rPr>
          <w:t xml:space="preserve"> </w:t>
        </w:r>
        <w:r w:rsidRPr="00764325">
          <w:rPr>
            <w:rFonts w:ascii="inherit" w:eastAsia="Times New Roman" w:hAnsi="inherit" w:cs="Segoe UI"/>
            <w:color w:val="4284AE"/>
            <w:sz w:val="25"/>
            <w:szCs w:val="25"/>
            <w:bdr w:val="none" w:sz="0" w:space="0" w:color="auto" w:frame="1"/>
            <w:lang w:eastAsia="en-IN"/>
          </w:rPr>
          <w:t>ProcessCompanySalary</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string</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 xml:space="preserve"> employeesArray</w:t>
        </w:r>
        <w:r w:rsidRPr="00764325">
          <w:rPr>
            <w:rFonts w:ascii="inherit" w:eastAsia="Times New Roman" w:hAnsi="inherit" w:cs="Segoe UI"/>
            <w:b/>
            <w:bCs/>
            <w:color w:val="6B7C8B"/>
            <w:sz w:val="25"/>
            <w:szCs w:val="25"/>
            <w:bdr w:val="none" w:sz="0" w:space="0" w:color="auto" w:frame="1"/>
            <w:lang w:eastAsia="en-IN"/>
          </w:rPr>
          <w:t>)</w:t>
        </w:r>
      </w:ins>
    </w:p>
    <w:p w:rsidR="00B25A6B" w:rsidRPr="00764325" w:rsidRDefault="00B25A6B" w:rsidP="00B25A6B">
      <w:pPr>
        <w:shd w:val="clear" w:color="auto" w:fill="272B33"/>
        <w:spacing w:after="0" w:line="384" w:lineRule="atLeast"/>
        <w:textAlignment w:val="baseline"/>
        <w:rPr>
          <w:ins w:id="29" w:author="Unknown"/>
          <w:rFonts w:ascii="Consolas" w:eastAsia="Times New Roman" w:hAnsi="Consolas" w:cs="Segoe UI"/>
          <w:color w:val="596174"/>
          <w:sz w:val="18"/>
          <w:szCs w:val="18"/>
          <w:lang w:eastAsia="en-IN"/>
        </w:rPr>
      </w:pPr>
      <w:ins w:id="30" w:author="Unknown">
        <w:r w:rsidRPr="00764325">
          <w:rPr>
            <w:rFonts w:ascii="inherit" w:eastAsia="Times New Roman" w:hAnsi="inherit" w:cs="Segoe UI"/>
            <w:b/>
            <w:bCs/>
            <w:color w:val="6B7C8B"/>
            <w:sz w:val="25"/>
            <w:szCs w:val="25"/>
            <w:bdr w:val="none" w:sz="0" w:space="0" w:color="auto" w:frame="1"/>
            <w:lang w:eastAsia="en-IN"/>
          </w:rPr>
          <w:t>{</w:t>
        </w:r>
      </w:ins>
    </w:p>
    <w:p w:rsidR="00B25A6B" w:rsidRPr="00764325" w:rsidRDefault="00B25A6B" w:rsidP="00B25A6B">
      <w:pPr>
        <w:shd w:val="clear" w:color="auto" w:fill="272B33"/>
        <w:spacing w:after="0" w:line="384" w:lineRule="atLeast"/>
        <w:textAlignment w:val="baseline"/>
        <w:rPr>
          <w:ins w:id="31" w:author="Unknown"/>
          <w:rFonts w:ascii="Consolas" w:eastAsia="Times New Roman" w:hAnsi="Consolas" w:cs="Segoe UI"/>
          <w:color w:val="596174"/>
          <w:sz w:val="18"/>
          <w:szCs w:val="18"/>
          <w:lang w:eastAsia="en-IN"/>
        </w:rPr>
      </w:pPr>
      <w:ins w:id="32" w:author="Unknown">
        <w:r w:rsidRPr="00764325">
          <w:rPr>
            <w:rFonts w:ascii="inherit" w:eastAsia="Times New Roman" w:hAnsi="inherit" w:cs="Segoe UI"/>
            <w:color w:val="CFD5E0"/>
            <w:sz w:val="25"/>
            <w:szCs w:val="25"/>
            <w:bdr w:val="none" w:sz="0" w:space="0" w:color="auto" w:frame="1"/>
            <w:lang w:eastAsia="en-IN"/>
          </w:rPr>
          <w:lastRenderedPageBreak/>
          <w:t xml:space="preserve">string Id = </w:t>
        </w:r>
        <w:r w:rsidRPr="00764325">
          <w:rPr>
            <w:rFonts w:ascii="inherit" w:eastAsia="Times New Roman" w:hAnsi="inherit" w:cs="Segoe UI"/>
            <w:b/>
            <w:bCs/>
            <w:color w:val="D171DD"/>
            <w:sz w:val="25"/>
            <w:szCs w:val="25"/>
            <w:bdr w:val="none" w:sz="0" w:space="0" w:color="auto" w:frame="1"/>
            <w:lang w:eastAsia="en-IN"/>
          </w:rPr>
          <w:t>null</w:t>
        </w:r>
        <w:r w:rsidRPr="00764325">
          <w:rPr>
            <w:rFonts w:ascii="inherit" w:eastAsia="Times New Roman" w:hAnsi="inherit" w:cs="Segoe UI"/>
            <w:color w:val="CFD5E0"/>
            <w:sz w:val="25"/>
            <w:szCs w:val="25"/>
            <w:bdr w:val="none" w:sz="0" w:space="0" w:color="auto" w:frame="1"/>
            <w:lang w:eastAsia="en-IN"/>
          </w:rPr>
          <w:t>;</w:t>
        </w:r>
      </w:ins>
    </w:p>
    <w:p w:rsidR="00B25A6B" w:rsidRPr="00764325" w:rsidRDefault="00B25A6B" w:rsidP="00B25A6B">
      <w:pPr>
        <w:shd w:val="clear" w:color="auto" w:fill="272B33"/>
        <w:spacing w:after="0" w:line="384" w:lineRule="atLeast"/>
        <w:textAlignment w:val="baseline"/>
        <w:rPr>
          <w:ins w:id="33" w:author="Unknown"/>
          <w:rFonts w:ascii="Consolas" w:eastAsia="Times New Roman" w:hAnsi="Consolas" w:cs="Segoe UI"/>
          <w:color w:val="596174"/>
          <w:sz w:val="18"/>
          <w:szCs w:val="18"/>
          <w:lang w:eastAsia="en-IN"/>
        </w:rPr>
      </w:pPr>
      <w:ins w:id="34" w:author="Unknown">
        <w:r w:rsidRPr="00764325">
          <w:rPr>
            <w:rFonts w:ascii="inherit" w:eastAsia="Times New Roman" w:hAnsi="inherit" w:cs="Segoe UI"/>
            <w:color w:val="CFD5E0"/>
            <w:sz w:val="25"/>
            <w:szCs w:val="25"/>
            <w:bdr w:val="none" w:sz="0" w:space="0" w:color="auto" w:frame="1"/>
            <w:lang w:eastAsia="en-IN"/>
          </w:rPr>
          <w:t xml:space="preserve">string Name = </w:t>
        </w:r>
        <w:r w:rsidRPr="00764325">
          <w:rPr>
            <w:rFonts w:ascii="inherit" w:eastAsia="Times New Roman" w:hAnsi="inherit" w:cs="Segoe UI"/>
            <w:b/>
            <w:bCs/>
            <w:color w:val="D171DD"/>
            <w:sz w:val="25"/>
            <w:szCs w:val="25"/>
            <w:bdr w:val="none" w:sz="0" w:space="0" w:color="auto" w:frame="1"/>
            <w:lang w:eastAsia="en-IN"/>
          </w:rPr>
          <w:t>null</w:t>
        </w:r>
        <w:r w:rsidRPr="00764325">
          <w:rPr>
            <w:rFonts w:ascii="inherit" w:eastAsia="Times New Roman" w:hAnsi="inherit" w:cs="Segoe UI"/>
            <w:color w:val="CFD5E0"/>
            <w:sz w:val="25"/>
            <w:szCs w:val="25"/>
            <w:bdr w:val="none" w:sz="0" w:space="0" w:color="auto" w:frame="1"/>
            <w:lang w:eastAsia="en-IN"/>
          </w:rPr>
          <w:t>;</w:t>
        </w:r>
      </w:ins>
    </w:p>
    <w:p w:rsidR="00B25A6B" w:rsidRPr="00764325" w:rsidRDefault="00B25A6B" w:rsidP="00B25A6B">
      <w:pPr>
        <w:shd w:val="clear" w:color="auto" w:fill="272B33"/>
        <w:spacing w:after="0" w:line="384" w:lineRule="atLeast"/>
        <w:textAlignment w:val="baseline"/>
        <w:rPr>
          <w:ins w:id="35" w:author="Unknown"/>
          <w:rFonts w:ascii="Consolas" w:eastAsia="Times New Roman" w:hAnsi="Consolas" w:cs="Segoe UI"/>
          <w:color w:val="596174"/>
          <w:sz w:val="18"/>
          <w:szCs w:val="18"/>
          <w:lang w:eastAsia="en-IN"/>
        </w:rPr>
      </w:pPr>
      <w:ins w:id="36" w:author="Unknown">
        <w:r w:rsidRPr="00764325">
          <w:rPr>
            <w:rFonts w:ascii="inherit" w:eastAsia="Times New Roman" w:hAnsi="inherit" w:cs="Segoe UI"/>
            <w:color w:val="CFD5E0"/>
            <w:sz w:val="25"/>
            <w:szCs w:val="25"/>
            <w:bdr w:val="none" w:sz="0" w:space="0" w:color="auto" w:frame="1"/>
            <w:lang w:eastAsia="en-IN"/>
          </w:rPr>
          <w:t xml:space="preserve">string Designation = </w:t>
        </w:r>
        <w:r w:rsidRPr="00764325">
          <w:rPr>
            <w:rFonts w:ascii="inherit" w:eastAsia="Times New Roman" w:hAnsi="inherit" w:cs="Segoe UI"/>
            <w:b/>
            <w:bCs/>
            <w:color w:val="D171DD"/>
            <w:sz w:val="25"/>
            <w:szCs w:val="25"/>
            <w:bdr w:val="none" w:sz="0" w:space="0" w:color="auto" w:frame="1"/>
            <w:lang w:eastAsia="en-IN"/>
          </w:rPr>
          <w:t>null</w:t>
        </w:r>
        <w:r w:rsidRPr="00764325">
          <w:rPr>
            <w:rFonts w:ascii="inherit" w:eastAsia="Times New Roman" w:hAnsi="inherit" w:cs="Segoe UI"/>
            <w:color w:val="CFD5E0"/>
            <w:sz w:val="25"/>
            <w:szCs w:val="25"/>
            <w:bdr w:val="none" w:sz="0" w:space="0" w:color="auto" w:frame="1"/>
            <w:lang w:eastAsia="en-IN"/>
          </w:rPr>
          <w:t>;</w:t>
        </w:r>
      </w:ins>
    </w:p>
    <w:p w:rsidR="00B25A6B" w:rsidRPr="00764325" w:rsidRDefault="00B25A6B" w:rsidP="00B25A6B">
      <w:pPr>
        <w:shd w:val="clear" w:color="auto" w:fill="272B33"/>
        <w:spacing w:after="0" w:line="384" w:lineRule="atLeast"/>
        <w:textAlignment w:val="baseline"/>
        <w:rPr>
          <w:ins w:id="37" w:author="Unknown"/>
          <w:rFonts w:ascii="Consolas" w:eastAsia="Times New Roman" w:hAnsi="Consolas" w:cs="Segoe UI"/>
          <w:color w:val="596174"/>
          <w:sz w:val="18"/>
          <w:szCs w:val="18"/>
          <w:lang w:eastAsia="en-IN"/>
        </w:rPr>
      </w:pPr>
      <w:ins w:id="38" w:author="Unknown">
        <w:r w:rsidRPr="00764325">
          <w:rPr>
            <w:rFonts w:ascii="inherit" w:eastAsia="Times New Roman" w:hAnsi="inherit" w:cs="Segoe UI"/>
            <w:color w:val="CFD5E0"/>
            <w:sz w:val="25"/>
            <w:szCs w:val="25"/>
            <w:bdr w:val="none" w:sz="0" w:space="0" w:color="auto" w:frame="1"/>
            <w:lang w:eastAsia="en-IN"/>
          </w:rPr>
          <w:t xml:space="preserve">string Salary = </w:t>
        </w:r>
        <w:r w:rsidRPr="00764325">
          <w:rPr>
            <w:rFonts w:ascii="inherit" w:eastAsia="Times New Roman" w:hAnsi="inherit" w:cs="Segoe UI"/>
            <w:b/>
            <w:bCs/>
            <w:color w:val="D171DD"/>
            <w:sz w:val="25"/>
            <w:szCs w:val="25"/>
            <w:bdr w:val="none" w:sz="0" w:space="0" w:color="auto" w:frame="1"/>
            <w:lang w:eastAsia="en-IN"/>
          </w:rPr>
          <w:t>null</w:t>
        </w:r>
        <w:r w:rsidRPr="00764325">
          <w:rPr>
            <w:rFonts w:ascii="inherit" w:eastAsia="Times New Roman" w:hAnsi="inherit" w:cs="Segoe UI"/>
            <w:color w:val="CFD5E0"/>
            <w:sz w:val="25"/>
            <w:szCs w:val="25"/>
            <w:bdr w:val="none" w:sz="0" w:space="0" w:color="auto" w:frame="1"/>
            <w:lang w:eastAsia="en-IN"/>
          </w:rPr>
          <w:t>;</w:t>
        </w:r>
      </w:ins>
    </w:p>
    <w:p w:rsidR="00B25A6B" w:rsidRPr="00764325" w:rsidRDefault="00B25A6B" w:rsidP="00B25A6B">
      <w:pPr>
        <w:shd w:val="clear" w:color="auto" w:fill="272B33"/>
        <w:spacing w:after="0" w:line="384" w:lineRule="atLeast"/>
        <w:textAlignment w:val="baseline"/>
        <w:rPr>
          <w:ins w:id="39" w:author="Unknown"/>
          <w:rFonts w:ascii="Consolas" w:eastAsia="Times New Roman" w:hAnsi="Consolas" w:cs="Segoe UI"/>
          <w:color w:val="596174"/>
          <w:sz w:val="18"/>
          <w:szCs w:val="18"/>
          <w:lang w:eastAsia="en-IN"/>
        </w:rPr>
      </w:pPr>
      <w:ins w:id="40" w:author="Unknown">
        <w:r w:rsidRPr="00764325">
          <w:rPr>
            <w:rFonts w:ascii="inherit" w:eastAsia="Times New Roman" w:hAnsi="inherit" w:cs="Segoe UI"/>
            <w:color w:val="CFD5E0"/>
            <w:sz w:val="25"/>
            <w:szCs w:val="25"/>
            <w:bdr w:val="none" w:sz="0" w:space="0" w:color="auto" w:frame="1"/>
            <w:lang w:eastAsia="en-IN"/>
          </w:rPr>
          <w:t>List</w:t>
        </w:r>
        <w:r w:rsidRPr="00764325">
          <w:rPr>
            <w:rFonts w:ascii="inherit" w:eastAsia="Times New Roman" w:hAnsi="inherit" w:cs="Segoe UI"/>
            <w:b/>
            <w:bCs/>
            <w:color w:val="6B7C8B"/>
            <w:sz w:val="25"/>
            <w:szCs w:val="25"/>
            <w:bdr w:val="none" w:sz="0" w:space="0" w:color="auto" w:frame="1"/>
            <w:lang w:eastAsia="en-IN"/>
          </w:rPr>
          <w:t>&lt;</w:t>
        </w:r>
        <w:r w:rsidRPr="00764325">
          <w:rPr>
            <w:rFonts w:ascii="inherit" w:eastAsia="Times New Roman" w:hAnsi="inherit" w:cs="Segoe UI"/>
            <w:color w:val="CFD5E0"/>
            <w:sz w:val="25"/>
            <w:szCs w:val="25"/>
            <w:bdr w:val="none" w:sz="0" w:space="0" w:color="auto" w:frame="1"/>
            <w:lang w:eastAsia="en-IN"/>
          </w:rPr>
          <w:t>Employee</w:t>
        </w:r>
        <w:r w:rsidRPr="00764325">
          <w:rPr>
            <w:rFonts w:ascii="inherit" w:eastAsia="Times New Roman" w:hAnsi="inherit" w:cs="Segoe UI"/>
            <w:b/>
            <w:bCs/>
            <w:color w:val="6B7C8B"/>
            <w:sz w:val="25"/>
            <w:szCs w:val="25"/>
            <w:bdr w:val="none" w:sz="0" w:space="0" w:color="auto" w:frame="1"/>
            <w:lang w:eastAsia="en-IN"/>
          </w:rPr>
          <w:t>&gt;</w:t>
        </w:r>
        <w:r w:rsidRPr="00764325">
          <w:rPr>
            <w:rFonts w:ascii="inherit" w:eastAsia="Times New Roman" w:hAnsi="inherit" w:cs="Segoe UI"/>
            <w:color w:val="CFD5E0"/>
            <w:sz w:val="25"/>
            <w:szCs w:val="25"/>
            <w:bdr w:val="none" w:sz="0" w:space="0" w:color="auto" w:frame="1"/>
            <w:lang w:eastAsia="en-IN"/>
          </w:rPr>
          <w:t xml:space="preserve"> listEmployee = </w:t>
        </w:r>
        <w:r w:rsidRPr="00764325">
          <w:rPr>
            <w:rFonts w:ascii="inherit" w:eastAsia="Times New Roman" w:hAnsi="inherit" w:cs="Segoe UI"/>
            <w:color w:val="4284AE"/>
            <w:sz w:val="25"/>
            <w:szCs w:val="25"/>
            <w:bdr w:val="none" w:sz="0" w:space="0" w:color="auto" w:frame="1"/>
            <w:lang w:eastAsia="en-IN"/>
          </w:rPr>
          <w:t>new</w:t>
        </w:r>
        <w:r w:rsidRPr="00764325">
          <w:rPr>
            <w:rFonts w:ascii="inherit" w:eastAsia="Times New Roman" w:hAnsi="inherit" w:cs="Segoe UI"/>
            <w:color w:val="CFD5E0"/>
            <w:sz w:val="25"/>
            <w:szCs w:val="25"/>
            <w:bdr w:val="none" w:sz="0" w:space="0" w:color="auto" w:frame="1"/>
            <w:lang w:eastAsia="en-IN"/>
          </w:rPr>
          <w:t xml:space="preserve"> List</w:t>
        </w:r>
        <w:r w:rsidRPr="00764325">
          <w:rPr>
            <w:rFonts w:ascii="inherit" w:eastAsia="Times New Roman" w:hAnsi="inherit" w:cs="Segoe UI"/>
            <w:b/>
            <w:bCs/>
            <w:color w:val="6B7C8B"/>
            <w:sz w:val="25"/>
            <w:szCs w:val="25"/>
            <w:bdr w:val="none" w:sz="0" w:space="0" w:color="auto" w:frame="1"/>
            <w:lang w:eastAsia="en-IN"/>
          </w:rPr>
          <w:t>&lt;</w:t>
        </w:r>
        <w:r w:rsidRPr="00764325">
          <w:rPr>
            <w:rFonts w:ascii="inherit" w:eastAsia="Times New Roman" w:hAnsi="inherit" w:cs="Segoe UI"/>
            <w:color w:val="CFD5E0"/>
            <w:sz w:val="25"/>
            <w:szCs w:val="25"/>
            <w:bdr w:val="none" w:sz="0" w:space="0" w:color="auto" w:frame="1"/>
            <w:lang w:eastAsia="en-IN"/>
          </w:rPr>
          <w:t>Employee</w:t>
        </w:r>
        <w:r w:rsidRPr="00764325">
          <w:rPr>
            <w:rFonts w:ascii="inherit" w:eastAsia="Times New Roman" w:hAnsi="inherit" w:cs="Segoe UI"/>
            <w:b/>
            <w:bCs/>
            <w:color w:val="6B7C8B"/>
            <w:sz w:val="25"/>
            <w:szCs w:val="25"/>
            <w:bdr w:val="none" w:sz="0" w:space="0" w:color="auto" w:frame="1"/>
            <w:lang w:eastAsia="en-IN"/>
          </w:rPr>
          <w:t>&gt;()</w:t>
        </w:r>
        <w:r w:rsidRPr="00764325">
          <w:rPr>
            <w:rFonts w:ascii="inherit" w:eastAsia="Times New Roman" w:hAnsi="inherit" w:cs="Segoe UI"/>
            <w:color w:val="CFD5E0"/>
            <w:sz w:val="25"/>
            <w:szCs w:val="25"/>
            <w:bdr w:val="none" w:sz="0" w:space="0" w:color="auto" w:frame="1"/>
            <w:lang w:eastAsia="en-IN"/>
          </w:rPr>
          <w:t>;</w:t>
        </w:r>
      </w:ins>
    </w:p>
    <w:p w:rsidR="00B25A6B" w:rsidRPr="00764325" w:rsidRDefault="00B25A6B" w:rsidP="00B25A6B">
      <w:pPr>
        <w:shd w:val="clear" w:color="auto" w:fill="272B33"/>
        <w:spacing w:after="0" w:line="384" w:lineRule="atLeast"/>
        <w:textAlignment w:val="baseline"/>
        <w:rPr>
          <w:ins w:id="41" w:author="Unknown"/>
          <w:rFonts w:ascii="Consolas" w:eastAsia="Times New Roman" w:hAnsi="Consolas" w:cs="Segoe UI"/>
          <w:color w:val="596174"/>
          <w:sz w:val="18"/>
          <w:szCs w:val="18"/>
          <w:lang w:eastAsia="en-IN"/>
        </w:rPr>
      </w:pPr>
      <w:ins w:id="42" w:author="Unknown">
        <w:r w:rsidRPr="00764325">
          <w:rPr>
            <w:rFonts w:ascii="inherit" w:eastAsia="Times New Roman" w:hAnsi="inherit" w:cs="Segoe UI"/>
            <w:b/>
            <w:bCs/>
            <w:color w:val="D171DD"/>
            <w:sz w:val="25"/>
            <w:szCs w:val="25"/>
            <w:bdr w:val="none" w:sz="0" w:space="0" w:color="auto" w:frame="1"/>
            <w:lang w:eastAsia="en-IN"/>
          </w:rPr>
          <w:t>for</w:t>
        </w:r>
        <w:r w:rsidRPr="00764325">
          <w:rPr>
            <w:rFonts w:ascii="inherit" w:eastAsia="Times New Roman" w:hAnsi="inherit" w:cs="Segoe UI"/>
            <w:color w:val="CFD5E0"/>
            <w:sz w:val="25"/>
            <w:szCs w:val="25"/>
            <w:bdr w:val="none" w:sz="0" w:space="0" w:color="auto" w:frame="1"/>
            <w:lang w:eastAsia="en-IN"/>
          </w:rPr>
          <w:t xml:space="preserve"> </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b/>
            <w:bCs/>
            <w:color w:val="D171DD"/>
            <w:sz w:val="25"/>
            <w:szCs w:val="25"/>
            <w:bdr w:val="none" w:sz="0" w:space="0" w:color="auto" w:frame="1"/>
            <w:lang w:eastAsia="en-IN"/>
          </w:rPr>
          <w:t>int</w:t>
        </w:r>
        <w:r w:rsidRPr="00764325">
          <w:rPr>
            <w:rFonts w:ascii="inherit" w:eastAsia="Times New Roman" w:hAnsi="inherit" w:cs="Segoe UI"/>
            <w:color w:val="CFD5E0"/>
            <w:sz w:val="25"/>
            <w:szCs w:val="25"/>
            <w:bdr w:val="none" w:sz="0" w:space="0" w:color="auto" w:frame="1"/>
            <w:lang w:eastAsia="en-IN"/>
          </w:rPr>
          <w:t xml:space="preserve"> i = </w:t>
        </w:r>
        <w:r w:rsidRPr="00764325">
          <w:rPr>
            <w:rFonts w:ascii="inherit" w:eastAsia="Times New Roman" w:hAnsi="inherit" w:cs="Segoe UI"/>
            <w:color w:val="D19A66"/>
            <w:sz w:val="25"/>
            <w:szCs w:val="25"/>
            <w:bdr w:val="none" w:sz="0" w:space="0" w:color="auto" w:frame="1"/>
            <w:lang w:eastAsia="en-IN"/>
          </w:rPr>
          <w:t>0</w:t>
        </w:r>
        <w:r w:rsidRPr="00764325">
          <w:rPr>
            <w:rFonts w:ascii="inherit" w:eastAsia="Times New Roman" w:hAnsi="inherit" w:cs="Segoe UI"/>
            <w:color w:val="CFD5E0"/>
            <w:sz w:val="25"/>
            <w:szCs w:val="25"/>
            <w:bdr w:val="none" w:sz="0" w:space="0" w:color="auto" w:frame="1"/>
            <w:lang w:eastAsia="en-IN"/>
          </w:rPr>
          <w:t xml:space="preserve">; i </w:t>
        </w:r>
        <w:r w:rsidRPr="00764325">
          <w:rPr>
            <w:rFonts w:ascii="inherit" w:eastAsia="Times New Roman" w:hAnsi="inherit" w:cs="Segoe UI"/>
            <w:b/>
            <w:bCs/>
            <w:color w:val="6B7C8B"/>
            <w:sz w:val="25"/>
            <w:szCs w:val="25"/>
            <w:bdr w:val="none" w:sz="0" w:space="0" w:color="auto" w:frame="1"/>
            <w:lang w:eastAsia="en-IN"/>
          </w:rPr>
          <w:t>&lt;</w:t>
        </w:r>
        <w:r w:rsidRPr="00764325">
          <w:rPr>
            <w:rFonts w:ascii="inherit" w:eastAsia="Times New Roman" w:hAnsi="inherit" w:cs="Segoe UI"/>
            <w:color w:val="CFD5E0"/>
            <w:sz w:val="25"/>
            <w:szCs w:val="25"/>
            <w:bdr w:val="none" w:sz="0" w:space="0" w:color="auto" w:frame="1"/>
            <w:lang w:eastAsia="en-IN"/>
          </w:rPr>
          <w:t xml:space="preserve"> employeesArray.</w:t>
        </w:r>
        <w:r w:rsidRPr="00764325">
          <w:rPr>
            <w:rFonts w:ascii="inherit" w:eastAsia="Times New Roman" w:hAnsi="inherit" w:cs="Segoe UI"/>
            <w:color w:val="4284AE"/>
            <w:sz w:val="25"/>
            <w:szCs w:val="25"/>
            <w:bdr w:val="none" w:sz="0" w:space="0" w:color="auto" w:frame="1"/>
            <w:lang w:eastAsia="en-IN"/>
          </w:rPr>
          <w:t>GetLength</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D19A66"/>
            <w:sz w:val="25"/>
            <w:szCs w:val="25"/>
            <w:bdr w:val="none" w:sz="0" w:space="0" w:color="auto" w:frame="1"/>
            <w:lang w:eastAsia="en-IN"/>
          </w:rPr>
          <w:t>0</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 i++</w:t>
        </w:r>
        <w:r w:rsidRPr="00764325">
          <w:rPr>
            <w:rFonts w:ascii="inherit" w:eastAsia="Times New Roman" w:hAnsi="inherit" w:cs="Segoe UI"/>
            <w:b/>
            <w:bCs/>
            <w:color w:val="6B7C8B"/>
            <w:sz w:val="25"/>
            <w:szCs w:val="25"/>
            <w:bdr w:val="none" w:sz="0" w:space="0" w:color="auto" w:frame="1"/>
            <w:lang w:eastAsia="en-IN"/>
          </w:rPr>
          <w:t>)</w:t>
        </w:r>
      </w:ins>
    </w:p>
    <w:p w:rsidR="00B25A6B" w:rsidRPr="00764325" w:rsidRDefault="00B25A6B" w:rsidP="00B25A6B">
      <w:pPr>
        <w:shd w:val="clear" w:color="auto" w:fill="272B33"/>
        <w:spacing w:after="0" w:line="384" w:lineRule="atLeast"/>
        <w:textAlignment w:val="baseline"/>
        <w:rPr>
          <w:ins w:id="43" w:author="Unknown"/>
          <w:rFonts w:ascii="Consolas" w:eastAsia="Times New Roman" w:hAnsi="Consolas" w:cs="Segoe UI"/>
          <w:color w:val="596174"/>
          <w:sz w:val="18"/>
          <w:szCs w:val="18"/>
          <w:lang w:eastAsia="en-IN"/>
        </w:rPr>
      </w:pPr>
      <w:ins w:id="44" w:author="Unknown">
        <w:r w:rsidRPr="00764325">
          <w:rPr>
            <w:rFonts w:ascii="inherit" w:eastAsia="Times New Roman" w:hAnsi="inherit" w:cs="Segoe UI"/>
            <w:b/>
            <w:bCs/>
            <w:color w:val="6B7C8B"/>
            <w:sz w:val="25"/>
            <w:szCs w:val="25"/>
            <w:bdr w:val="none" w:sz="0" w:space="0" w:color="auto" w:frame="1"/>
            <w:lang w:eastAsia="en-IN"/>
          </w:rPr>
          <w:t>{</w:t>
        </w:r>
      </w:ins>
    </w:p>
    <w:p w:rsidR="00B25A6B" w:rsidRPr="00764325" w:rsidRDefault="00B25A6B" w:rsidP="00B25A6B">
      <w:pPr>
        <w:shd w:val="clear" w:color="auto" w:fill="272B33"/>
        <w:spacing w:after="0" w:line="384" w:lineRule="atLeast"/>
        <w:textAlignment w:val="baseline"/>
        <w:rPr>
          <w:ins w:id="45" w:author="Unknown"/>
          <w:rFonts w:ascii="Consolas" w:eastAsia="Times New Roman" w:hAnsi="Consolas" w:cs="Segoe UI"/>
          <w:color w:val="596174"/>
          <w:sz w:val="18"/>
          <w:szCs w:val="18"/>
          <w:lang w:eastAsia="en-IN"/>
        </w:rPr>
      </w:pPr>
      <w:ins w:id="46" w:author="Unknown">
        <w:r w:rsidRPr="00764325">
          <w:rPr>
            <w:rFonts w:ascii="inherit" w:eastAsia="Times New Roman" w:hAnsi="inherit" w:cs="Segoe UI"/>
            <w:b/>
            <w:bCs/>
            <w:color w:val="D171DD"/>
            <w:sz w:val="25"/>
            <w:szCs w:val="25"/>
            <w:bdr w:val="none" w:sz="0" w:space="0" w:color="auto" w:frame="1"/>
            <w:lang w:eastAsia="en-IN"/>
          </w:rPr>
          <w:t>for</w:t>
        </w:r>
        <w:r w:rsidRPr="00764325">
          <w:rPr>
            <w:rFonts w:ascii="inherit" w:eastAsia="Times New Roman" w:hAnsi="inherit" w:cs="Segoe UI"/>
            <w:color w:val="CFD5E0"/>
            <w:sz w:val="25"/>
            <w:szCs w:val="25"/>
            <w:bdr w:val="none" w:sz="0" w:space="0" w:color="auto" w:frame="1"/>
            <w:lang w:eastAsia="en-IN"/>
          </w:rPr>
          <w:t xml:space="preserve"> </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b/>
            <w:bCs/>
            <w:color w:val="D171DD"/>
            <w:sz w:val="25"/>
            <w:szCs w:val="25"/>
            <w:bdr w:val="none" w:sz="0" w:space="0" w:color="auto" w:frame="1"/>
            <w:lang w:eastAsia="en-IN"/>
          </w:rPr>
          <w:t>int</w:t>
        </w:r>
        <w:r w:rsidRPr="00764325">
          <w:rPr>
            <w:rFonts w:ascii="inherit" w:eastAsia="Times New Roman" w:hAnsi="inherit" w:cs="Segoe UI"/>
            <w:color w:val="CFD5E0"/>
            <w:sz w:val="25"/>
            <w:szCs w:val="25"/>
            <w:bdr w:val="none" w:sz="0" w:space="0" w:color="auto" w:frame="1"/>
            <w:lang w:eastAsia="en-IN"/>
          </w:rPr>
          <w:t xml:space="preserve"> j = </w:t>
        </w:r>
        <w:r w:rsidRPr="00764325">
          <w:rPr>
            <w:rFonts w:ascii="inherit" w:eastAsia="Times New Roman" w:hAnsi="inherit" w:cs="Segoe UI"/>
            <w:color w:val="D19A66"/>
            <w:sz w:val="25"/>
            <w:szCs w:val="25"/>
            <w:bdr w:val="none" w:sz="0" w:space="0" w:color="auto" w:frame="1"/>
            <w:lang w:eastAsia="en-IN"/>
          </w:rPr>
          <w:t>0</w:t>
        </w:r>
        <w:r w:rsidRPr="00764325">
          <w:rPr>
            <w:rFonts w:ascii="inherit" w:eastAsia="Times New Roman" w:hAnsi="inherit" w:cs="Segoe UI"/>
            <w:color w:val="CFD5E0"/>
            <w:sz w:val="25"/>
            <w:szCs w:val="25"/>
            <w:bdr w:val="none" w:sz="0" w:space="0" w:color="auto" w:frame="1"/>
            <w:lang w:eastAsia="en-IN"/>
          </w:rPr>
          <w:t xml:space="preserve">; j </w:t>
        </w:r>
        <w:r w:rsidRPr="00764325">
          <w:rPr>
            <w:rFonts w:ascii="inherit" w:eastAsia="Times New Roman" w:hAnsi="inherit" w:cs="Segoe UI"/>
            <w:b/>
            <w:bCs/>
            <w:color w:val="6B7C8B"/>
            <w:sz w:val="25"/>
            <w:szCs w:val="25"/>
            <w:bdr w:val="none" w:sz="0" w:space="0" w:color="auto" w:frame="1"/>
            <w:lang w:eastAsia="en-IN"/>
          </w:rPr>
          <w:t>&lt;</w:t>
        </w:r>
        <w:r w:rsidRPr="00764325">
          <w:rPr>
            <w:rFonts w:ascii="inherit" w:eastAsia="Times New Roman" w:hAnsi="inherit" w:cs="Segoe UI"/>
            <w:color w:val="CFD5E0"/>
            <w:sz w:val="25"/>
            <w:szCs w:val="25"/>
            <w:bdr w:val="none" w:sz="0" w:space="0" w:color="auto" w:frame="1"/>
            <w:lang w:eastAsia="en-IN"/>
          </w:rPr>
          <w:t xml:space="preserve"> employeesArray.</w:t>
        </w:r>
        <w:r w:rsidRPr="00764325">
          <w:rPr>
            <w:rFonts w:ascii="inherit" w:eastAsia="Times New Roman" w:hAnsi="inherit" w:cs="Segoe UI"/>
            <w:color w:val="4284AE"/>
            <w:sz w:val="25"/>
            <w:szCs w:val="25"/>
            <w:bdr w:val="none" w:sz="0" w:space="0" w:color="auto" w:frame="1"/>
            <w:lang w:eastAsia="en-IN"/>
          </w:rPr>
          <w:t>GetLength</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D19A66"/>
            <w:sz w:val="25"/>
            <w:szCs w:val="25"/>
            <w:bdr w:val="none" w:sz="0" w:space="0" w:color="auto" w:frame="1"/>
            <w:lang w:eastAsia="en-IN"/>
          </w:rPr>
          <w:t>1</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 j++</w:t>
        </w:r>
        <w:r w:rsidRPr="00764325">
          <w:rPr>
            <w:rFonts w:ascii="inherit" w:eastAsia="Times New Roman" w:hAnsi="inherit" w:cs="Segoe UI"/>
            <w:b/>
            <w:bCs/>
            <w:color w:val="6B7C8B"/>
            <w:sz w:val="25"/>
            <w:szCs w:val="25"/>
            <w:bdr w:val="none" w:sz="0" w:space="0" w:color="auto" w:frame="1"/>
            <w:lang w:eastAsia="en-IN"/>
          </w:rPr>
          <w:t>)</w:t>
        </w:r>
      </w:ins>
    </w:p>
    <w:p w:rsidR="00B25A6B" w:rsidRPr="00764325" w:rsidRDefault="00B25A6B" w:rsidP="00B25A6B">
      <w:pPr>
        <w:shd w:val="clear" w:color="auto" w:fill="272B33"/>
        <w:spacing w:after="0" w:line="384" w:lineRule="atLeast"/>
        <w:textAlignment w:val="baseline"/>
        <w:rPr>
          <w:ins w:id="47" w:author="Unknown"/>
          <w:rFonts w:ascii="Consolas" w:eastAsia="Times New Roman" w:hAnsi="Consolas" w:cs="Segoe UI"/>
          <w:color w:val="596174"/>
          <w:sz w:val="18"/>
          <w:szCs w:val="18"/>
          <w:lang w:eastAsia="en-IN"/>
        </w:rPr>
      </w:pPr>
      <w:ins w:id="48" w:author="Unknown">
        <w:r w:rsidRPr="00764325">
          <w:rPr>
            <w:rFonts w:ascii="inherit" w:eastAsia="Times New Roman" w:hAnsi="inherit" w:cs="Segoe UI"/>
            <w:b/>
            <w:bCs/>
            <w:color w:val="6B7C8B"/>
            <w:sz w:val="25"/>
            <w:szCs w:val="25"/>
            <w:bdr w:val="none" w:sz="0" w:space="0" w:color="auto" w:frame="1"/>
            <w:lang w:eastAsia="en-IN"/>
          </w:rPr>
          <w:t>{</w:t>
        </w:r>
      </w:ins>
    </w:p>
    <w:p w:rsidR="00B25A6B" w:rsidRPr="00764325" w:rsidRDefault="00B25A6B" w:rsidP="00B25A6B">
      <w:pPr>
        <w:shd w:val="clear" w:color="auto" w:fill="272B33"/>
        <w:spacing w:after="0" w:line="384" w:lineRule="atLeast"/>
        <w:textAlignment w:val="baseline"/>
        <w:rPr>
          <w:ins w:id="49" w:author="Unknown"/>
          <w:rFonts w:ascii="Consolas" w:eastAsia="Times New Roman" w:hAnsi="Consolas" w:cs="Segoe UI"/>
          <w:color w:val="596174"/>
          <w:sz w:val="18"/>
          <w:szCs w:val="18"/>
          <w:lang w:eastAsia="en-IN"/>
        </w:rPr>
      </w:pPr>
      <w:ins w:id="50" w:author="Unknown">
        <w:r w:rsidRPr="00764325">
          <w:rPr>
            <w:rFonts w:ascii="inherit" w:eastAsia="Times New Roman" w:hAnsi="inherit" w:cs="Segoe UI"/>
            <w:b/>
            <w:bCs/>
            <w:color w:val="D171DD"/>
            <w:sz w:val="25"/>
            <w:szCs w:val="25"/>
            <w:bdr w:val="none" w:sz="0" w:space="0" w:color="auto" w:frame="1"/>
            <w:lang w:eastAsia="en-IN"/>
          </w:rPr>
          <w:t>if</w:t>
        </w:r>
        <w:r w:rsidRPr="00764325">
          <w:rPr>
            <w:rFonts w:ascii="inherit" w:eastAsia="Times New Roman" w:hAnsi="inherit" w:cs="Segoe UI"/>
            <w:color w:val="CFD5E0"/>
            <w:sz w:val="25"/>
            <w:szCs w:val="25"/>
            <w:bdr w:val="none" w:sz="0" w:space="0" w:color="auto" w:frame="1"/>
            <w:lang w:eastAsia="en-IN"/>
          </w:rPr>
          <w:t xml:space="preserve"> </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 xml:space="preserve">j == </w:t>
        </w:r>
        <w:r w:rsidRPr="00764325">
          <w:rPr>
            <w:rFonts w:ascii="inherit" w:eastAsia="Times New Roman" w:hAnsi="inherit" w:cs="Segoe UI"/>
            <w:color w:val="D19A66"/>
            <w:sz w:val="25"/>
            <w:szCs w:val="25"/>
            <w:bdr w:val="none" w:sz="0" w:space="0" w:color="auto" w:frame="1"/>
            <w:lang w:eastAsia="en-IN"/>
          </w:rPr>
          <w:t>0</w:t>
        </w:r>
        <w:r w:rsidRPr="00764325">
          <w:rPr>
            <w:rFonts w:ascii="inherit" w:eastAsia="Times New Roman" w:hAnsi="inherit" w:cs="Segoe UI"/>
            <w:b/>
            <w:bCs/>
            <w:color w:val="6B7C8B"/>
            <w:sz w:val="25"/>
            <w:szCs w:val="25"/>
            <w:bdr w:val="none" w:sz="0" w:space="0" w:color="auto" w:frame="1"/>
            <w:lang w:eastAsia="en-IN"/>
          </w:rPr>
          <w:t>)</w:t>
        </w:r>
      </w:ins>
    </w:p>
    <w:p w:rsidR="00B25A6B" w:rsidRPr="00764325" w:rsidRDefault="00B25A6B" w:rsidP="00B25A6B">
      <w:pPr>
        <w:shd w:val="clear" w:color="auto" w:fill="272B33"/>
        <w:spacing w:after="0" w:line="384" w:lineRule="atLeast"/>
        <w:textAlignment w:val="baseline"/>
        <w:rPr>
          <w:ins w:id="51" w:author="Unknown"/>
          <w:rFonts w:ascii="Consolas" w:eastAsia="Times New Roman" w:hAnsi="Consolas" w:cs="Segoe UI"/>
          <w:color w:val="596174"/>
          <w:sz w:val="18"/>
          <w:szCs w:val="18"/>
          <w:lang w:eastAsia="en-IN"/>
        </w:rPr>
      </w:pPr>
      <w:ins w:id="52" w:author="Unknown">
        <w:r w:rsidRPr="00764325">
          <w:rPr>
            <w:rFonts w:ascii="inherit" w:eastAsia="Times New Roman" w:hAnsi="inherit" w:cs="Segoe UI"/>
            <w:b/>
            <w:bCs/>
            <w:color w:val="6B7C8B"/>
            <w:sz w:val="25"/>
            <w:szCs w:val="25"/>
            <w:bdr w:val="none" w:sz="0" w:space="0" w:color="auto" w:frame="1"/>
            <w:lang w:eastAsia="en-IN"/>
          </w:rPr>
          <w:t>{</w:t>
        </w:r>
      </w:ins>
    </w:p>
    <w:p w:rsidR="00B25A6B" w:rsidRPr="00764325" w:rsidRDefault="00B25A6B" w:rsidP="00B25A6B">
      <w:pPr>
        <w:shd w:val="clear" w:color="auto" w:fill="272B33"/>
        <w:spacing w:after="0" w:line="384" w:lineRule="atLeast"/>
        <w:textAlignment w:val="baseline"/>
        <w:rPr>
          <w:ins w:id="53" w:author="Unknown"/>
          <w:rFonts w:ascii="Consolas" w:eastAsia="Times New Roman" w:hAnsi="Consolas" w:cs="Segoe UI"/>
          <w:color w:val="596174"/>
          <w:sz w:val="18"/>
          <w:szCs w:val="18"/>
          <w:lang w:eastAsia="en-IN"/>
        </w:rPr>
      </w:pPr>
      <w:ins w:id="54" w:author="Unknown">
        <w:r w:rsidRPr="00764325">
          <w:rPr>
            <w:rFonts w:ascii="inherit" w:eastAsia="Times New Roman" w:hAnsi="inherit" w:cs="Segoe UI"/>
            <w:color w:val="CFD5E0"/>
            <w:sz w:val="25"/>
            <w:szCs w:val="25"/>
            <w:bdr w:val="none" w:sz="0" w:space="0" w:color="auto" w:frame="1"/>
            <w:lang w:eastAsia="en-IN"/>
          </w:rPr>
          <w:t>Id = employeesArray</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i, j</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w:t>
        </w:r>
      </w:ins>
    </w:p>
    <w:p w:rsidR="00B25A6B" w:rsidRPr="00764325" w:rsidRDefault="00B25A6B" w:rsidP="00B25A6B">
      <w:pPr>
        <w:shd w:val="clear" w:color="auto" w:fill="272B33"/>
        <w:spacing w:after="0" w:line="384" w:lineRule="atLeast"/>
        <w:textAlignment w:val="baseline"/>
        <w:rPr>
          <w:ins w:id="55" w:author="Unknown"/>
          <w:rFonts w:ascii="Consolas" w:eastAsia="Times New Roman" w:hAnsi="Consolas" w:cs="Segoe UI"/>
          <w:color w:val="596174"/>
          <w:sz w:val="18"/>
          <w:szCs w:val="18"/>
          <w:lang w:eastAsia="en-IN"/>
        </w:rPr>
      </w:pPr>
      <w:ins w:id="56" w:author="Unknown">
        <w:r w:rsidRPr="00764325">
          <w:rPr>
            <w:rFonts w:ascii="inherit" w:eastAsia="Times New Roman" w:hAnsi="inherit" w:cs="Segoe UI"/>
            <w:b/>
            <w:bCs/>
            <w:color w:val="6B7C8B"/>
            <w:sz w:val="25"/>
            <w:szCs w:val="25"/>
            <w:bdr w:val="none" w:sz="0" w:space="0" w:color="auto" w:frame="1"/>
            <w:lang w:eastAsia="en-IN"/>
          </w:rPr>
          <w:t>}</w:t>
        </w:r>
      </w:ins>
    </w:p>
    <w:p w:rsidR="00B25A6B" w:rsidRPr="00764325" w:rsidRDefault="00B25A6B" w:rsidP="00B25A6B">
      <w:pPr>
        <w:shd w:val="clear" w:color="auto" w:fill="272B33"/>
        <w:spacing w:after="0" w:line="384" w:lineRule="atLeast"/>
        <w:textAlignment w:val="baseline"/>
        <w:rPr>
          <w:ins w:id="57" w:author="Unknown"/>
          <w:rFonts w:ascii="Consolas" w:eastAsia="Times New Roman" w:hAnsi="Consolas" w:cs="Segoe UI"/>
          <w:color w:val="596174"/>
          <w:sz w:val="18"/>
          <w:szCs w:val="18"/>
          <w:lang w:eastAsia="en-IN"/>
        </w:rPr>
      </w:pPr>
      <w:ins w:id="58" w:author="Unknown">
        <w:r w:rsidRPr="00764325">
          <w:rPr>
            <w:rFonts w:ascii="inherit" w:eastAsia="Times New Roman" w:hAnsi="inherit" w:cs="Segoe UI"/>
            <w:b/>
            <w:bCs/>
            <w:color w:val="D171DD"/>
            <w:sz w:val="25"/>
            <w:szCs w:val="25"/>
            <w:bdr w:val="none" w:sz="0" w:space="0" w:color="auto" w:frame="1"/>
            <w:lang w:eastAsia="en-IN"/>
          </w:rPr>
          <w:t>else</w:t>
        </w:r>
        <w:r w:rsidRPr="00764325">
          <w:rPr>
            <w:rFonts w:ascii="inherit" w:eastAsia="Times New Roman" w:hAnsi="inherit" w:cs="Segoe UI"/>
            <w:color w:val="CFD5E0"/>
            <w:sz w:val="25"/>
            <w:szCs w:val="25"/>
            <w:bdr w:val="none" w:sz="0" w:space="0" w:color="auto" w:frame="1"/>
            <w:lang w:eastAsia="en-IN"/>
          </w:rPr>
          <w:t xml:space="preserve"> </w:t>
        </w:r>
        <w:r w:rsidRPr="00764325">
          <w:rPr>
            <w:rFonts w:ascii="inherit" w:eastAsia="Times New Roman" w:hAnsi="inherit" w:cs="Segoe UI"/>
            <w:b/>
            <w:bCs/>
            <w:color w:val="D171DD"/>
            <w:sz w:val="25"/>
            <w:szCs w:val="25"/>
            <w:bdr w:val="none" w:sz="0" w:space="0" w:color="auto" w:frame="1"/>
            <w:lang w:eastAsia="en-IN"/>
          </w:rPr>
          <w:t>if</w:t>
        </w:r>
        <w:r w:rsidRPr="00764325">
          <w:rPr>
            <w:rFonts w:ascii="inherit" w:eastAsia="Times New Roman" w:hAnsi="inherit" w:cs="Segoe UI"/>
            <w:color w:val="CFD5E0"/>
            <w:sz w:val="25"/>
            <w:szCs w:val="25"/>
            <w:bdr w:val="none" w:sz="0" w:space="0" w:color="auto" w:frame="1"/>
            <w:lang w:eastAsia="en-IN"/>
          </w:rPr>
          <w:t xml:space="preserve"> </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 xml:space="preserve">j == </w:t>
        </w:r>
        <w:r w:rsidRPr="00764325">
          <w:rPr>
            <w:rFonts w:ascii="inherit" w:eastAsia="Times New Roman" w:hAnsi="inherit" w:cs="Segoe UI"/>
            <w:color w:val="D19A66"/>
            <w:sz w:val="25"/>
            <w:szCs w:val="25"/>
            <w:bdr w:val="none" w:sz="0" w:space="0" w:color="auto" w:frame="1"/>
            <w:lang w:eastAsia="en-IN"/>
          </w:rPr>
          <w:t>1</w:t>
        </w:r>
        <w:r w:rsidRPr="00764325">
          <w:rPr>
            <w:rFonts w:ascii="inherit" w:eastAsia="Times New Roman" w:hAnsi="inherit" w:cs="Segoe UI"/>
            <w:b/>
            <w:bCs/>
            <w:color w:val="6B7C8B"/>
            <w:sz w:val="25"/>
            <w:szCs w:val="25"/>
            <w:bdr w:val="none" w:sz="0" w:space="0" w:color="auto" w:frame="1"/>
            <w:lang w:eastAsia="en-IN"/>
          </w:rPr>
          <w:t>)</w:t>
        </w:r>
      </w:ins>
    </w:p>
    <w:p w:rsidR="00B25A6B" w:rsidRPr="00764325" w:rsidRDefault="00B25A6B" w:rsidP="00B25A6B">
      <w:pPr>
        <w:shd w:val="clear" w:color="auto" w:fill="272B33"/>
        <w:spacing w:after="0" w:line="384" w:lineRule="atLeast"/>
        <w:textAlignment w:val="baseline"/>
        <w:rPr>
          <w:ins w:id="59" w:author="Unknown"/>
          <w:rFonts w:ascii="Consolas" w:eastAsia="Times New Roman" w:hAnsi="Consolas" w:cs="Segoe UI"/>
          <w:color w:val="596174"/>
          <w:sz w:val="18"/>
          <w:szCs w:val="18"/>
          <w:lang w:eastAsia="en-IN"/>
        </w:rPr>
      </w:pPr>
      <w:ins w:id="60" w:author="Unknown">
        <w:r w:rsidRPr="00764325">
          <w:rPr>
            <w:rFonts w:ascii="inherit" w:eastAsia="Times New Roman" w:hAnsi="inherit" w:cs="Segoe UI"/>
            <w:b/>
            <w:bCs/>
            <w:color w:val="6B7C8B"/>
            <w:sz w:val="25"/>
            <w:szCs w:val="25"/>
            <w:bdr w:val="none" w:sz="0" w:space="0" w:color="auto" w:frame="1"/>
            <w:lang w:eastAsia="en-IN"/>
          </w:rPr>
          <w:t>{</w:t>
        </w:r>
      </w:ins>
    </w:p>
    <w:p w:rsidR="00B25A6B" w:rsidRPr="00764325" w:rsidRDefault="00B25A6B" w:rsidP="00B25A6B">
      <w:pPr>
        <w:shd w:val="clear" w:color="auto" w:fill="272B33"/>
        <w:spacing w:after="0" w:line="384" w:lineRule="atLeast"/>
        <w:textAlignment w:val="baseline"/>
        <w:rPr>
          <w:ins w:id="61" w:author="Unknown"/>
          <w:rFonts w:ascii="Consolas" w:eastAsia="Times New Roman" w:hAnsi="Consolas" w:cs="Segoe UI"/>
          <w:color w:val="596174"/>
          <w:sz w:val="18"/>
          <w:szCs w:val="18"/>
          <w:lang w:eastAsia="en-IN"/>
        </w:rPr>
      </w:pPr>
      <w:ins w:id="62" w:author="Unknown">
        <w:r w:rsidRPr="00764325">
          <w:rPr>
            <w:rFonts w:ascii="inherit" w:eastAsia="Times New Roman" w:hAnsi="inherit" w:cs="Segoe UI"/>
            <w:color w:val="CFD5E0"/>
            <w:sz w:val="25"/>
            <w:szCs w:val="25"/>
            <w:bdr w:val="none" w:sz="0" w:space="0" w:color="auto" w:frame="1"/>
            <w:lang w:eastAsia="en-IN"/>
          </w:rPr>
          <w:t>Name = employeesArray</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i, j</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w:t>
        </w:r>
      </w:ins>
    </w:p>
    <w:p w:rsidR="00B25A6B" w:rsidRPr="00764325" w:rsidRDefault="00B25A6B" w:rsidP="00B25A6B">
      <w:pPr>
        <w:shd w:val="clear" w:color="auto" w:fill="272B33"/>
        <w:spacing w:after="0" w:line="384" w:lineRule="atLeast"/>
        <w:textAlignment w:val="baseline"/>
        <w:rPr>
          <w:ins w:id="63" w:author="Unknown"/>
          <w:rFonts w:ascii="Consolas" w:eastAsia="Times New Roman" w:hAnsi="Consolas" w:cs="Segoe UI"/>
          <w:color w:val="596174"/>
          <w:sz w:val="18"/>
          <w:szCs w:val="18"/>
          <w:lang w:eastAsia="en-IN"/>
        </w:rPr>
      </w:pPr>
      <w:ins w:id="64" w:author="Unknown">
        <w:r w:rsidRPr="00764325">
          <w:rPr>
            <w:rFonts w:ascii="inherit" w:eastAsia="Times New Roman" w:hAnsi="inherit" w:cs="Segoe UI"/>
            <w:b/>
            <w:bCs/>
            <w:color w:val="6B7C8B"/>
            <w:sz w:val="25"/>
            <w:szCs w:val="25"/>
            <w:bdr w:val="none" w:sz="0" w:space="0" w:color="auto" w:frame="1"/>
            <w:lang w:eastAsia="en-IN"/>
          </w:rPr>
          <w:t>}</w:t>
        </w:r>
      </w:ins>
    </w:p>
    <w:p w:rsidR="00B25A6B" w:rsidRPr="00764325" w:rsidRDefault="00B25A6B" w:rsidP="00B25A6B">
      <w:pPr>
        <w:shd w:val="clear" w:color="auto" w:fill="272B33"/>
        <w:spacing w:after="0" w:line="384" w:lineRule="atLeast"/>
        <w:textAlignment w:val="baseline"/>
        <w:rPr>
          <w:ins w:id="65" w:author="Unknown"/>
          <w:rFonts w:ascii="Consolas" w:eastAsia="Times New Roman" w:hAnsi="Consolas" w:cs="Segoe UI"/>
          <w:color w:val="596174"/>
          <w:sz w:val="18"/>
          <w:szCs w:val="18"/>
          <w:lang w:eastAsia="en-IN"/>
        </w:rPr>
      </w:pPr>
      <w:ins w:id="66" w:author="Unknown">
        <w:r w:rsidRPr="00764325">
          <w:rPr>
            <w:rFonts w:ascii="inherit" w:eastAsia="Times New Roman" w:hAnsi="inherit" w:cs="Segoe UI"/>
            <w:b/>
            <w:bCs/>
            <w:color w:val="D171DD"/>
            <w:sz w:val="25"/>
            <w:szCs w:val="25"/>
            <w:bdr w:val="none" w:sz="0" w:space="0" w:color="auto" w:frame="1"/>
            <w:lang w:eastAsia="en-IN"/>
          </w:rPr>
          <w:t>else</w:t>
        </w:r>
        <w:r w:rsidRPr="00764325">
          <w:rPr>
            <w:rFonts w:ascii="inherit" w:eastAsia="Times New Roman" w:hAnsi="inherit" w:cs="Segoe UI"/>
            <w:color w:val="CFD5E0"/>
            <w:sz w:val="25"/>
            <w:szCs w:val="25"/>
            <w:bdr w:val="none" w:sz="0" w:space="0" w:color="auto" w:frame="1"/>
            <w:lang w:eastAsia="en-IN"/>
          </w:rPr>
          <w:t xml:space="preserve"> </w:t>
        </w:r>
        <w:r w:rsidRPr="00764325">
          <w:rPr>
            <w:rFonts w:ascii="inherit" w:eastAsia="Times New Roman" w:hAnsi="inherit" w:cs="Segoe UI"/>
            <w:b/>
            <w:bCs/>
            <w:color w:val="D171DD"/>
            <w:sz w:val="25"/>
            <w:szCs w:val="25"/>
            <w:bdr w:val="none" w:sz="0" w:space="0" w:color="auto" w:frame="1"/>
            <w:lang w:eastAsia="en-IN"/>
          </w:rPr>
          <w:t>if</w:t>
        </w:r>
        <w:r w:rsidRPr="00764325">
          <w:rPr>
            <w:rFonts w:ascii="inherit" w:eastAsia="Times New Roman" w:hAnsi="inherit" w:cs="Segoe UI"/>
            <w:color w:val="CFD5E0"/>
            <w:sz w:val="25"/>
            <w:szCs w:val="25"/>
            <w:bdr w:val="none" w:sz="0" w:space="0" w:color="auto" w:frame="1"/>
            <w:lang w:eastAsia="en-IN"/>
          </w:rPr>
          <w:t xml:space="preserve"> </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 xml:space="preserve">j == </w:t>
        </w:r>
        <w:r w:rsidRPr="00764325">
          <w:rPr>
            <w:rFonts w:ascii="inherit" w:eastAsia="Times New Roman" w:hAnsi="inherit" w:cs="Segoe UI"/>
            <w:color w:val="D19A66"/>
            <w:sz w:val="25"/>
            <w:szCs w:val="25"/>
            <w:bdr w:val="none" w:sz="0" w:space="0" w:color="auto" w:frame="1"/>
            <w:lang w:eastAsia="en-IN"/>
          </w:rPr>
          <w:t>1</w:t>
        </w:r>
        <w:r w:rsidRPr="00764325">
          <w:rPr>
            <w:rFonts w:ascii="inherit" w:eastAsia="Times New Roman" w:hAnsi="inherit" w:cs="Segoe UI"/>
            <w:b/>
            <w:bCs/>
            <w:color w:val="6B7C8B"/>
            <w:sz w:val="25"/>
            <w:szCs w:val="25"/>
            <w:bdr w:val="none" w:sz="0" w:space="0" w:color="auto" w:frame="1"/>
            <w:lang w:eastAsia="en-IN"/>
          </w:rPr>
          <w:t>)</w:t>
        </w:r>
      </w:ins>
    </w:p>
    <w:p w:rsidR="00B25A6B" w:rsidRPr="00764325" w:rsidRDefault="00B25A6B" w:rsidP="00B25A6B">
      <w:pPr>
        <w:shd w:val="clear" w:color="auto" w:fill="272B33"/>
        <w:spacing w:after="0" w:line="384" w:lineRule="atLeast"/>
        <w:textAlignment w:val="baseline"/>
        <w:rPr>
          <w:ins w:id="67" w:author="Unknown"/>
          <w:rFonts w:ascii="Consolas" w:eastAsia="Times New Roman" w:hAnsi="Consolas" w:cs="Segoe UI"/>
          <w:color w:val="596174"/>
          <w:sz w:val="18"/>
          <w:szCs w:val="18"/>
          <w:lang w:eastAsia="en-IN"/>
        </w:rPr>
      </w:pPr>
      <w:ins w:id="68" w:author="Unknown">
        <w:r w:rsidRPr="00764325">
          <w:rPr>
            <w:rFonts w:ascii="inherit" w:eastAsia="Times New Roman" w:hAnsi="inherit" w:cs="Segoe UI"/>
            <w:b/>
            <w:bCs/>
            <w:color w:val="6B7C8B"/>
            <w:sz w:val="25"/>
            <w:szCs w:val="25"/>
            <w:bdr w:val="none" w:sz="0" w:space="0" w:color="auto" w:frame="1"/>
            <w:lang w:eastAsia="en-IN"/>
          </w:rPr>
          <w:t>{</w:t>
        </w:r>
      </w:ins>
    </w:p>
    <w:p w:rsidR="00B25A6B" w:rsidRPr="00764325" w:rsidRDefault="00B25A6B" w:rsidP="00B25A6B">
      <w:pPr>
        <w:shd w:val="clear" w:color="auto" w:fill="272B33"/>
        <w:spacing w:after="0" w:line="384" w:lineRule="atLeast"/>
        <w:textAlignment w:val="baseline"/>
        <w:rPr>
          <w:ins w:id="69" w:author="Unknown"/>
          <w:rFonts w:ascii="Consolas" w:eastAsia="Times New Roman" w:hAnsi="Consolas" w:cs="Segoe UI"/>
          <w:color w:val="596174"/>
          <w:sz w:val="18"/>
          <w:szCs w:val="18"/>
          <w:lang w:eastAsia="en-IN"/>
        </w:rPr>
      </w:pPr>
      <w:ins w:id="70" w:author="Unknown">
        <w:r w:rsidRPr="00764325">
          <w:rPr>
            <w:rFonts w:ascii="inherit" w:eastAsia="Times New Roman" w:hAnsi="inherit" w:cs="Segoe UI"/>
            <w:color w:val="CFD5E0"/>
            <w:sz w:val="25"/>
            <w:szCs w:val="25"/>
            <w:bdr w:val="none" w:sz="0" w:space="0" w:color="auto" w:frame="1"/>
            <w:lang w:eastAsia="en-IN"/>
          </w:rPr>
          <w:t>Designation = employeesArray</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i, j</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w:t>
        </w:r>
      </w:ins>
    </w:p>
    <w:p w:rsidR="00B25A6B" w:rsidRPr="00764325" w:rsidRDefault="00B25A6B" w:rsidP="00B25A6B">
      <w:pPr>
        <w:shd w:val="clear" w:color="auto" w:fill="272B33"/>
        <w:spacing w:after="0" w:line="384" w:lineRule="atLeast"/>
        <w:textAlignment w:val="baseline"/>
        <w:rPr>
          <w:ins w:id="71" w:author="Unknown"/>
          <w:rFonts w:ascii="Consolas" w:eastAsia="Times New Roman" w:hAnsi="Consolas" w:cs="Segoe UI"/>
          <w:color w:val="596174"/>
          <w:sz w:val="18"/>
          <w:szCs w:val="18"/>
          <w:lang w:eastAsia="en-IN"/>
        </w:rPr>
      </w:pPr>
      <w:ins w:id="72" w:author="Unknown">
        <w:r w:rsidRPr="00764325">
          <w:rPr>
            <w:rFonts w:ascii="inherit" w:eastAsia="Times New Roman" w:hAnsi="inherit" w:cs="Segoe UI"/>
            <w:b/>
            <w:bCs/>
            <w:color w:val="6B7C8B"/>
            <w:sz w:val="25"/>
            <w:szCs w:val="25"/>
            <w:bdr w:val="none" w:sz="0" w:space="0" w:color="auto" w:frame="1"/>
            <w:lang w:eastAsia="en-IN"/>
          </w:rPr>
          <w:t>}</w:t>
        </w:r>
      </w:ins>
    </w:p>
    <w:p w:rsidR="00B25A6B" w:rsidRPr="00764325" w:rsidRDefault="00B25A6B" w:rsidP="00B25A6B">
      <w:pPr>
        <w:shd w:val="clear" w:color="auto" w:fill="272B33"/>
        <w:spacing w:after="0" w:line="384" w:lineRule="atLeast"/>
        <w:textAlignment w:val="baseline"/>
        <w:rPr>
          <w:ins w:id="73" w:author="Unknown"/>
          <w:rFonts w:ascii="Consolas" w:eastAsia="Times New Roman" w:hAnsi="Consolas" w:cs="Segoe UI"/>
          <w:color w:val="596174"/>
          <w:sz w:val="18"/>
          <w:szCs w:val="18"/>
          <w:lang w:eastAsia="en-IN"/>
        </w:rPr>
      </w:pPr>
      <w:ins w:id="74" w:author="Unknown">
        <w:r w:rsidRPr="00764325">
          <w:rPr>
            <w:rFonts w:ascii="inherit" w:eastAsia="Times New Roman" w:hAnsi="inherit" w:cs="Segoe UI"/>
            <w:b/>
            <w:bCs/>
            <w:color w:val="D171DD"/>
            <w:sz w:val="25"/>
            <w:szCs w:val="25"/>
            <w:bdr w:val="none" w:sz="0" w:space="0" w:color="auto" w:frame="1"/>
            <w:lang w:eastAsia="en-IN"/>
          </w:rPr>
          <w:t>else</w:t>
        </w:r>
      </w:ins>
    </w:p>
    <w:p w:rsidR="00B25A6B" w:rsidRPr="00764325" w:rsidRDefault="00B25A6B" w:rsidP="00B25A6B">
      <w:pPr>
        <w:shd w:val="clear" w:color="auto" w:fill="272B33"/>
        <w:spacing w:after="0" w:line="384" w:lineRule="atLeast"/>
        <w:textAlignment w:val="baseline"/>
        <w:rPr>
          <w:ins w:id="75" w:author="Unknown"/>
          <w:rFonts w:ascii="Consolas" w:eastAsia="Times New Roman" w:hAnsi="Consolas" w:cs="Segoe UI"/>
          <w:color w:val="596174"/>
          <w:sz w:val="18"/>
          <w:szCs w:val="18"/>
          <w:lang w:eastAsia="en-IN"/>
        </w:rPr>
      </w:pPr>
      <w:ins w:id="76" w:author="Unknown">
        <w:r w:rsidRPr="00764325">
          <w:rPr>
            <w:rFonts w:ascii="inherit" w:eastAsia="Times New Roman" w:hAnsi="inherit" w:cs="Segoe UI"/>
            <w:b/>
            <w:bCs/>
            <w:color w:val="6B7C8B"/>
            <w:sz w:val="25"/>
            <w:szCs w:val="25"/>
            <w:bdr w:val="none" w:sz="0" w:space="0" w:color="auto" w:frame="1"/>
            <w:lang w:eastAsia="en-IN"/>
          </w:rPr>
          <w:t>{</w:t>
        </w:r>
      </w:ins>
    </w:p>
    <w:p w:rsidR="00B25A6B" w:rsidRPr="00764325" w:rsidRDefault="00B25A6B" w:rsidP="00B25A6B">
      <w:pPr>
        <w:shd w:val="clear" w:color="auto" w:fill="272B33"/>
        <w:spacing w:after="0" w:line="384" w:lineRule="atLeast"/>
        <w:textAlignment w:val="baseline"/>
        <w:rPr>
          <w:ins w:id="77" w:author="Unknown"/>
          <w:rFonts w:ascii="Consolas" w:eastAsia="Times New Roman" w:hAnsi="Consolas" w:cs="Segoe UI"/>
          <w:color w:val="596174"/>
          <w:sz w:val="18"/>
          <w:szCs w:val="18"/>
          <w:lang w:eastAsia="en-IN"/>
        </w:rPr>
      </w:pPr>
      <w:ins w:id="78" w:author="Unknown">
        <w:r w:rsidRPr="00764325">
          <w:rPr>
            <w:rFonts w:ascii="inherit" w:eastAsia="Times New Roman" w:hAnsi="inherit" w:cs="Segoe UI"/>
            <w:color w:val="CFD5E0"/>
            <w:sz w:val="25"/>
            <w:szCs w:val="25"/>
            <w:bdr w:val="none" w:sz="0" w:space="0" w:color="auto" w:frame="1"/>
            <w:lang w:eastAsia="en-IN"/>
          </w:rPr>
          <w:t>Salary = employeesArray</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i, j</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w:t>
        </w:r>
      </w:ins>
    </w:p>
    <w:p w:rsidR="00B25A6B" w:rsidRPr="00764325" w:rsidRDefault="00B25A6B" w:rsidP="00B25A6B">
      <w:pPr>
        <w:shd w:val="clear" w:color="auto" w:fill="272B33"/>
        <w:spacing w:after="0" w:line="384" w:lineRule="atLeast"/>
        <w:textAlignment w:val="baseline"/>
        <w:rPr>
          <w:ins w:id="79" w:author="Unknown"/>
          <w:rFonts w:ascii="Consolas" w:eastAsia="Times New Roman" w:hAnsi="Consolas" w:cs="Segoe UI"/>
          <w:color w:val="596174"/>
          <w:sz w:val="18"/>
          <w:szCs w:val="18"/>
          <w:lang w:eastAsia="en-IN"/>
        </w:rPr>
      </w:pPr>
      <w:ins w:id="80" w:author="Unknown">
        <w:r w:rsidRPr="00764325">
          <w:rPr>
            <w:rFonts w:ascii="inherit" w:eastAsia="Times New Roman" w:hAnsi="inherit" w:cs="Segoe UI"/>
            <w:b/>
            <w:bCs/>
            <w:color w:val="6B7C8B"/>
            <w:sz w:val="25"/>
            <w:szCs w:val="25"/>
            <w:bdr w:val="none" w:sz="0" w:space="0" w:color="auto" w:frame="1"/>
            <w:lang w:eastAsia="en-IN"/>
          </w:rPr>
          <w:t>}</w:t>
        </w:r>
      </w:ins>
    </w:p>
    <w:p w:rsidR="00B25A6B" w:rsidRPr="00764325" w:rsidRDefault="00B25A6B" w:rsidP="00B25A6B">
      <w:pPr>
        <w:shd w:val="clear" w:color="auto" w:fill="272B33"/>
        <w:spacing w:after="0" w:line="384" w:lineRule="atLeast"/>
        <w:textAlignment w:val="baseline"/>
        <w:rPr>
          <w:ins w:id="81" w:author="Unknown"/>
          <w:rFonts w:ascii="Consolas" w:eastAsia="Times New Roman" w:hAnsi="Consolas" w:cs="Segoe UI"/>
          <w:color w:val="596174"/>
          <w:sz w:val="18"/>
          <w:szCs w:val="18"/>
          <w:lang w:eastAsia="en-IN"/>
        </w:rPr>
      </w:pPr>
      <w:ins w:id="82" w:author="Unknown">
        <w:r w:rsidRPr="00764325">
          <w:rPr>
            <w:rFonts w:ascii="inherit" w:eastAsia="Times New Roman" w:hAnsi="inherit" w:cs="Segoe UI"/>
            <w:b/>
            <w:bCs/>
            <w:color w:val="6B7C8B"/>
            <w:sz w:val="25"/>
            <w:szCs w:val="25"/>
            <w:bdr w:val="none" w:sz="0" w:space="0" w:color="auto" w:frame="1"/>
            <w:lang w:eastAsia="en-IN"/>
          </w:rPr>
          <w:t>}</w:t>
        </w:r>
      </w:ins>
    </w:p>
    <w:p w:rsidR="00B25A6B" w:rsidRPr="00764325" w:rsidRDefault="00B25A6B" w:rsidP="00B25A6B">
      <w:pPr>
        <w:shd w:val="clear" w:color="auto" w:fill="272B33"/>
        <w:spacing w:after="0" w:line="384" w:lineRule="atLeast"/>
        <w:textAlignment w:val="baseline"/>
        <w:rPr>
          <w:ins w:id="83" w:author="Unknown"/>
          <w:rFonts w:ascii="Consolas" w:eastAsia="Times New Roman" w:hAnsi="Consolas" w:cs="Segoe UI"/>
          <w:color w:val="596174"/>
          <w:sz w:val="18"/>
          <w:szCs w:val="18"/>
          <w:lang w:eastAsia="en-IN"/>
        </w:rPr>
      </w:pPr>
      <w:ins w:id="84" w:author="Unknown">
        <w:r w:rsidRPr="00764325">
          <w:rPr>
            <w:rFonts w:ascii="inherit" w:eastAsia="Times New Roman" w:hAnsi="inherit" w:cs="Segoe UI"/>
            <w:color w:val="CFD5E0"/>
            <w:sz w:val="25"/>
            <w:szCs w:val="25"/>
            <w:bdr w:val="none" w:sz="0" w:space="0" w:color="auto" w:frame="1"/>
            <w:lang w:eastAsia="en-IN"/>
          </w:rPr>
          <w:t>listEmployee.</w:t>
        </w:r>
        <w:r w:rsidRPr="00764325">
          <w:rPr>
            <w:rFonts w:ascii="inherit" w:eastAsia="Times New Roman" w:hAnsi="inherit" w:cs="Segoe UI"/>
            <w:color w:val="4284AE"/>
            <w:sz w:val="25"/>
            <w:szCs w:val="25"/>
            <w:bdr w:val="none" w:sz="0" w:space="0" w:color="auto" w:frame="1"/>
            <w:lang w:eastAsia="en-IN"/>
          </w:rPr>
          <w:t>Add</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4284AE"/>
            <w:sz w:val="25"/>
            <w:szCs w:val="25"/>
            <w:bdr w:val="none" w:sz="0" w:space="0" w:color="auto" w:frame="1"/>
            <w:lang w:eastAsia="en-IN"/>
          </w:rPr>
          <w:t>new</w:t>
        </w:r>
        <w:r w:rsidRPr="00764325">
          <w:rPr>
            <w:rFonts w:ascii="inherit" w:eastAsia="Times New Roman" w:hAnsi="inherit" w:cs="Segoe UI"/>
            <w:color w:val="CFD5E0"/>
            <w:sz w:val="25"/>
            <w:szCs w:val="25"/>
            <w:bdr w:val="none" w:sz="0" w:space="0" w:color="auto" w:frame="1"/>
            <w:lang w:eastAsia="en-IN"/>
          </w:rPr>
          <w:t xml:space="preserve"> </w:t>
        </w:r>
        <w:r w:rsidRPr="00764325">
          <w:rPr>
            <w:rFonts w:ascii="inherit" w:eastAsia="Times New Roman" w:hAnsi="inherit" w:cs="Segoe UI"/>
            <w:color w:val="4284AE"/>
            <w:sz w:val="25"/>
            <w:szCs w:val="25"/>
            <w:bdr w:val="none" w:sz="0" w:space="0" w:color="auto" w:frame="1"/>
            <w:lang w:eastAsia="en-IN"/>
          </w:rPr>
          <w:t>Employee</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Convert.</w:t>
        </w:r>
        <w:r w:rsidRPr="00764325">
          <w:rPr>
            <w:rFonts w:ascii="inherit" w:eastAsia="Times New Roman" w:hAnsi="inherit" w:cs="Segoe UI"/>
            <w:color w:val="4284AE"/>
            <w:sz w:val="25"/>
            <w:szCs w:val="25"/>
            <w:bdr w:val="none" w:sz="0" w:space="0" w:color="auto" w:frame="1"/>
            <w:lang w:eastAsia="en-IN"/>
          </w:rPr>
          <w:t>ToInt32</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Id</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 Name, Designation, Convert.</w:t>
        </w:r>
        <w:r w:rsidRPr="00764325">
          <w:rPr>
            <w:rFonts w:ascii="inherit" w:eastAsia="Times New Roman" w:hAnsi="inherit" w:cs="Segoe UI"/>
            <w:color w:val="4284AE"/>
            <w:sz w:val="25"/>
            <w:szCs w:val="25"/>
            <w:bdr w:val="none" w:sz="0" w:space="0" w:color="auto" w:frame="1"/>
            <w:lang w:eastAsia="en-IN"/>
          </w:rPr>
          <w:t>ToDecimal</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Salary</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w:t>
        </w:r>
      </w:ins>
    </w:p>
    <w:p w:rsidR="00B25A6B" w:rsidRPr="00764325" w:rsidRDefault="00B25A6B" w:rsidP="00B25A6B">
      <w:pPr>
        <w:shd w:val="clear" w:color="auto" w:fill="272B33"/>
        <w:spacing w:after="0" w:line="384" w:lineRule="atLeast"/>
        <w:textAlignment w:val="baseline"/>
        <w:rPr>
          <w:ins w:id="85" w:author="Unknown"/>
          <w:rFonts w:ascii="Consolas" w:eastAsia="Times New Roman" w:hAnsi="Consolas" w:cs="Segoe UI"/>
          <w:color w:val="596174"/>
          <w:sz w:val="18"/>
          <w:szCs w:val="18"/>
          <w:lang w:eastAsia="en-IN"/>
        </w:rPr>
      </w:pPr>
      <w:ins w:id="86" w:author="Unknown">
        <w:r w:rsidRPr="00764325">
          <w:rPr>
            <w:rFonts w:ascii="inherit" w:eastAsia="Times New Roman" w:hAnsi="inherit" w:cs="Segoe UI"/>
            <w:b/>
            <w:bCs/>
            <w:color w:val="6B7C8B"/>
            <w:sz w:val="25"/>
            <w:szCs w:val="25"/>
            <w:bdr w:val="none" w:sz="0" w:space="0" w:color="auto" w:frame="1"/>
            <w:lang w:eastAsia="en-IN"/>
          </w:rPr>
          <w:t>}</w:t>
        </w:r>
      </w:ins>
    </w:p>
    <w:p w:rsidR="00B25A6B" w:rsidRPr="00764325" w:rsidRDefault="00B25A6B" w:rsidP="00B25A6B">
      <w:pPr>
        <w:shd w:val="clear" w:color="auto" w:fill="272B33"/>
        <w:spacing w:after="0" w:line="384" w:lineRule="atLeast"/>
        <w:textAlignment w:val="baseline"/>
        <w:rPr>
          <w:ins w:id="87" w:author="Unknown"/>
          <w:rFonts w:ascii="Consolas" w:eastAsia="Times New Roman" w:hAnsi="Consolas" w:cs="Segoe UI"/>
          <w:color w:val="596174"/>
          <w:sz w:val="18"/>
          <w:szCs w:val="18"/>
          <w:lang w:eastAsia="en-IN"/>
        </w:rPr>
      </w:pPr>
      <w:ins w:id="88" w:author="Unknown">
        <w:r w:rsidRPr="00764325">
          <w:rPr>
            <w:rFonts w:ascii="inherit" w:eastAsia="Times New Roman" w:hAnsi="inherit" w:cs="Segoe UI"/>
            <w:color w:val="CFD5E0"/>
            <w:sz w:val="25"/>
            <w:szCs w:val="25"/>
            <w:bdr w:val="none" w:sz="0" w:space="0" w:color="auto" w:frame="1"/>
            <w:lang w:eastAsia="en-IN"/>
          </w:rPr>
          <w:t>Console.</w:t>
        </w:r>
        <w:r w:rsidRPr="00764325">
          <w:rPr>
            <w:rFonts w:ascii="inherit" w:eastAsia="Times New Roman" w:hAnsi="inherit" w:cs="Segoe UI"/>
            <w:color w:val="4284AE"/>
            <w:sz w:val="25"/>
            <w:szCs w:val="25"/>
            <w:bdr w:val="none" w:sz="0" w:space="0" w:color="auto" w:frame="1"/>
            <w:lang w:eastAsia="en-IN"/>
          </w:rPr>
          <w:t>WriteLine</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7CC379"/>
            <w:sz w:val="25"/>
            <w:szCs w:val="25"/>
            <w:bdr w:val="none" w:sz="0" w:space="0" w:color="auto" w:frame="1"/>
            <w:lang w:eastAsia="en-IN"/>
          </w:rPr>
          <w:t>"Adapter converted Array of Employee to List of Employee"</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w:t>
        </w:r>
      </w:ins>
    </w:p>
    <w:p w:rsidR="00B25A6B" w:rsidRPr="00764325" w:rsidRDefault="00B25A6B" w:rsidP="00B25A6B">
      <w:pPr>
        <w:shd w:val="clear" w:color="auto" w:fill="272B33"/>
        <w:spacing w:after="0" w:line="384" w:lineRule="atLeast"/>
        <w:textAlignment w:val="baseline"/>
        <w:rPr>
          <w:ins w:id="89" w:author="Unknown"/>
          <w:rFonts w:ascii="Consolas" w:eastAsia="Times New Roman" w:hAnsi="Consolas" w:cs="Segoe UI"/>
          <w:color w:val="596174"/>
          <w:sz w:val="18"/>
          <w:szCs w:val="18"/>
          <w:lang w:eastAsia="en-IN"/>
        </w:rPr>
      </w:pPr>
      <w:ins w:id="90" w:author="Unknown">
        <w:r w:rsidRPr="00764325">
          <w:rPr>
            <w:rFonts w:ascii="inherit" w:eastAsia="Times New Roman" w:hAnsi="inherit" w:cs="Segoe UI"/>
            <w:color w:val="CFD5E0"/>
            <w:sz w:val="25"/>
            <w:szCs w:val="25"/>
            <w:bdr w:val="none" w:sz="0" w:space="0" w:color="auto" w:frame="1"/>
            <w:lang w:eastAsia="en-IN"/>
          </w:rPr>
          <w:t>Console.</w:t>
        </w:r>
        <w:r w:rsidRPr="00764325">
          <w:rPr>
            <w:rFonts w:ascii="inherit" w:eastAsia="Times New Roman" w:hAnsi="inherit" w:cs="Segoe UI"/>
            <w:color w:val="4284AE"/>
            <w:sz w:val="25"/>
            <w:szCs w:val="25"/>
            <w:bdr w:val="none" w:sz="0" w:space="0" w:color="auto" w:frame="1"/>
            <w:lang w:eastAsia="en-IN"/>
          </w:rPr>
          <w:t>WriteLine</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7CC379"/>
            <w:sz w:val="25"/>
            <w:szCs w:val="25"/>
            <w:bdr w:val="none" w:sz="0" w:space="0" w:color="auto" w:frame="1"/>
            <w:lang w:eastAsia="en-IN"/>
          </w:rPr>
          <w:t>"Then delegate to the ThirdPartyBillingSystem for processing the employee salary\n"</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w:t>
        </w:r>
      </w:ins>
    </w:p>
    <w:p w:rsidR="00B25A6B" w:rsidRPr="00764325" w:rsidRDefault="00B25A6B" w:rsidP="00B25A6B">
      <w:pPr>
        <w:shd w:val="clear" w:color="auto" w:fill="272B33"/>
        <w:spacing w:after="0" w:line="384" w:lineRule="atLeast"/>
        <w:textAlignment w:val="baseline"/>
        <w:rPr>
          <w:ins w:id="91" w:author="Unknown"/>
          <w:rFonts w:ascii="Consolas" w:eastAsia="Times New Roman" w:hAnsi="Consolas" w:cs="Segoe UI"/>
          <w:color w:val="596174"/>
          <w:sz w:val="18"/>
          <w:szCs w:val="18"/>
          <w:lang w:eastAsia="en-IN"/>
        </w:rPr>
      </w:pPr>
      <w:ins w:id="92" w:author="Unknown">
        <w:r w:rsidRPr="00764325">
          <w:rPr>
            <w:rFonts w:ascii="inherit" w:eastAsia="Times New Roman" w:hAnsi="inherit" w:cs="Segoe UI"/>
            <w:color w:val="4284AE"/>
            <w:sz w:val="25"/>
            <w:szCs w:val="25"/>
            <w:bdr w:val="none" w:sz="0" w:space="0" w:color="auto" w:frame="1"/>
            <w:lang w:eastAsia="en-IN"/>
          </w:rPr>
          <w:t>ProcessSalary</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listEmployee</w:t>
        </w:r>
        <w:r w:rsidRPr="00764325">
          <w:rPr>
            <w:rFonts w:ascii="inherit" w:eastAsia="Times New Roman" w:hAnsi="inherit" w:cs="Segoe UI"/>
            <w:b/>
            <w:bCs/>
            <w:color w:val="6B7C8B"/>
            <w:sz w:val="25"/>
            <w:szCs w:val="25"/>
            <w:bdr w:val="none" w:sz="0" w:space="0" w:color="auto" w:frame="1"/>
            <w:lang w:eastAsia="en-IN"/>
          </w:rPr>
          <w:t>)</w:t>
        </w:r>
        <w:r w:rsidRPr="00764325">
          <w:rPr>
            <w:rFonts w:ascii="inherit" w:eastAsia="Times New Roman" w:hAnsi="inherit" w:cs="Segoe UI"/>
            <w:color w:val="CFD5E0"/>
            <w:sz w:val="25"/>
            <w:szCs w:val="25"/>
            <w:bdr w:val="none" w:sz="0" w:space="0" w:color="auto" w:frame="1"/>
            <w:lang w:eastAsia="en-IN"/>
          </w:rPr>
          <w:t>;</w:t>
        </w:r>
      </w:ins>
    </w:p>
    <w:p w:rsidR="00B25A6B" w:rsidRPr="00764325" w:rsidRDefault="00B25A6B" w:rsidP="00B25A6B">
      <w:pPr>
        <w:shd w:val="clear" w:color="auto" w:fill="272B33"/>
        <w:spacing w:after="0" w:line="384" w:lineRule="atLeast"/>
        <w:textAlignment w:val="baseline"/>
        <w:rPr>
          <w:ins w:id="93" w:author="Unknown"/>
          <w:rFonts w:ascii="Consolas" w:eastAsia="Times New Roman" w:hAnsi="Consolas" w:cs="Segoe UI"/>
          <w:color w:val="596174"/>
          <w:sz w:val="18"/>
          <w:szCs w:val="18"/>
          <w:lang w:eastAsia="en-IN"/>
        </w:rPr>
      </w:pPr>
      <w:ins w:id="94" w:author="Unknown">
        <w:r w:rsidRPr="00764325">
          <w:rPr>
            <w:rFonts w:ascii="inherit" w:eastAsia="Times New Roman" w:hAnsi="inherit" w:cs="Segoe UI"/>
            <w:b/>
            <w:bCs/>
            <w:color w:val="6B7C8B"/>
            <w:sz w:val="25"/>
            <w:szCs w:val="25"/>
            <w:bdr w:val="none" w:sz="0" w:space="0" w:color="auto" w:frame="1"/>
            <w:lang w:eastAsia="en-IN"/>
          </w:rPr>
          <w:t>}</w:t>
        </w:r>
      </w:ins>
    </w:p>
    <w:p w:rsidR="00B25A6B" w:rsidRPr="00764325" w:rsidRDefault="00B25A6B" w:rsidP="00B25A6B">
      <w:pPr>
        <w:shd w:val="clear" w:color="auto" w:fill="272B33"/>
        <w:spacing w:after="0" w:line="384" w:lineRule="atLeast"/>
        <w:textAlignment w:val="baseline"/>
        <w:rPr>
          <w:ins w:id="95" w:author="Unknown"/>
          <w:rFonts w:ascii="Consolas" w:eastAsia="Times New Roman" w:hAnsi="Consolas" w:cs="Segoe UI"/>
          <w:color w:val="596174"/>
          <w:sz w:val="18"/>
          <w:szCs w:val="18"/>
          <w:lang w:eastAsia="en-IN"/>
        </w:rPr>
      </w:pPr>
      <w:ins w:id="96" w:author="Unknown">
        <w:r w:rsidRPr="00764325">
          <w:rPr>
            <w:rFonts w:ascii="inherit" w:eastAsia="Times New Roman" w:hAnsi="inherit" w:cs="Segoe UI"/>
            <w:b/>
            <w:bCs/>
            <w:color w:val="6B7C8B"/>
            <w:sz w:val="25"/>
            <w:szCs w:val="25"/>
            <w:bdr w:val="none" w:sz="0" w:space="0" w:color="auto" w:frame="1"/>
            <w:lang w:eastAsia="en-IN"/>
          </w:rPr>
          <w:t>}</w:t>
        </w:r>
      </w:ins>
    </w:p>
    <w:p w:rsidR="00B25A6B" w:rsidRPr="00764325" w:rsidRDefault="00B25A6B" w:rsidP="00B25A6B">
      <w:pPr>
        <w:shd w:val="clear" w:color="auto" w:fill="272B33"/>
        <w:spacing w:line="384" w:lineRule="atLeast"/>
        <w:textAlignment w:val="baseline"/>
        <w:rPr>
          <w:ins w:id="97" w:author="Unknown"/>
          <w:rFonts w:ascii="Consolas" w:eastAsia="Times New Roman" w:hAnsi="Consolas" w:cs="Segoe UI"/>
          <w:color w:val="596174"/>
          <w:sz w:val="18"/>
          <w:szCs w:val="18"/>
          <w:lang w:eastAsia="en-IN"/>
        </w:rPr>
      </w:pPr>
      <w:ins w:id="98" w:author="Unknown">
        <w:r w:rsidRPr="00764325">
          <w:rPr>
            <w:rFonts w:ascii="inherit" w:eastAsia="Times New Roman" w:hAnsi="inherit" w:cs="Segoe UI"/>
            <w:b/>
            <w:bCs/>
            <w:color w:val="6B7C8B"/>
            <w:sz w:val="25"/>
            <w:szCs w:val="25"/>
            <w:bdr w:val="none" w:sz="0" w:space="0" w:color="auto" w:frame="1"/>
            <w:lang w:eastAsia="en-IN"/>
          </w:rPr>
          <w:t>}</w:t>
        </w:r>
      </w:ins>
    </w:p>
    <w:p w:rsidR="00B25A6B" w:rsidRPr="00764325" w:rsidRDefault="00B25A6B" w:rsidP="00B25A6B">
      <w:pPr>
        <w:shd w:val="clear" w:color="auto" w:fill="FFFFFF"/>
        <w:spacing w:after="0" w:line="240" w:lineRule="auto"/>
        <w:jc w:val="both"/>
        <w:textAlignment w:val="baseline"/>
        <w:outlineLvl w:val="5"/>
        <w:rPr>
          <w:ins w:id="99" w:author="Unknown"/>
          <w:rFonts w:ascii="Segoe UI" w:eastAsia="Times New Roman" w:hAnsi="Segoe UI" w:cs="Segoe UI"/>
          <w:color w:val="3A3A3A"/>
          <w:sz w:val="15"/>
          <w:szCs w:val="15"/>
          <w:lang w:eastAsia="en-IN"/>
        </w:rPr>
      </w:pPr>
      <w:ins w:id="100" w:author="Unknown">
        <w:r w:rsidRPr="00764325">
          <w:rPr>
            <w:rFonts w:ascii="Arial" w:eastAsia="Times New Roman" w:hAnsi="Arial" w:cs="Arial"/>
            <w:b/>
            <w:bCs/>
            <w:color w:val="000000"/>
            <w:sz w:val="23"/>
            <w:szCs w:val="23"/>
            <w:bdr w:val="none" w:sz="0" w:space="0" w:color="auto" w:frame="1"/>
            <w:lang w:eastAsia="en-IN"/>
          </w:rPr>
          <w:lastRenderedPageBreak/>
          <w:t>Output:</w:t>
        </w:r>
      </w:ins>
    </w:p>
    <w:p w:rsidR="00B25A6B" w:rsidRPr="00764325" w:rsidRDefault="00B25A6B" w:rsidP="00B25A6B">
      <w:pPr>
        <w:shd w:val="clear" w:color="auto" w:fill="FFFFFF"/>
        <w:spacing w:after="0" w:line="240" w:lineRule="auto"/>
        <w:jc w:val="both"/>
        <w:textAlignment w:val="baseline"/>
        <w:rPr>
          <w:ins w:id="101" w:author="Unknown"/>
          <w:rFonts w:ascii="Segoe UI" w:eastAsia="Times New Roman" w:hAnsi="Segoe UI" w:cs="Segoe UI"/>
          <w:color w:val="212529"/>
          <w:sz w:val="23"/>
          <w:szCs w:val="23"/>
          <w:lang w:eastAsia="en-IN"/>
        </w:rPr>
      </w:pPr>
      <w:r>
        <w:rPr>
          <w:rFonts w:ascii="Arial" w:eastAsia="Times New Roman" w:hAnsi="Arial" w:cs="Arial"/>
          <w:noProof/>
          <w:color w:val="000000"/>
          <w:sz w:val="23"/>
          <w:szCs w:val="23"/>
          <w:bdr w:val="none" w:sz="0" w:space="0" w:color="auto" w:frame="1"/>
          <w:lang w:eastAsia="en-IN"/>
        </w:rPr>
        <w:drawing>
          <wp:inline distT="0" distB="0" distL="0" distR="0" wp14:anchorId="45ED7B9E" wp14:editId="42AC491F">
            <wp:extent cx="6964680" cy="2011680"/>
            <wp:effectExtent l="0" t="0" r="7620" b="7620"/>
            <wp:docPr id="2" name="Picture 2" descr="Implementation of Class Adapter Design Pattern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plementation of Class Adapter Design Pattern in C#"/>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64680" cy="2011680"/>
                    </a:xfrm>
                    <a:prstGeom prst="rect">
                      <a:avLst/>
                    </a:prstGeom>
                    <a:noFill/>
                    <a:ln>
                      <a:noFill/>
                    </a:ln>
                  </pic:spPr>
                </pic:pic>
              </a:graphicData>
            </a:graphic>
          </wp:inline>
        </w:drawing>
      </w:r>
    </w:p>
    <w:p w:rsidR="00B25A6B" w:rsidRPr="00764325" w:rsidRDefault="00B25A6B" w:rsidP="00B25A6B">
      <w:pPr>
        <w:shd w:val="clear" w:color="auto" w:fill="FFFFFF"/>
        <w:spacing w:after="0" w:line="240" w:lineRule="auto"/>
        <w:jc w:val="both"/>
        <w:textAlignment w:val="baseline"/>
        <w:outlineLvl w:val="4"/>
        <w:rPr>
          <w:ins w:id="102" w:author="Unknown"/>
          <w:rFonts w:ascii="Segoe UI" w:eastAsia="Times New Roman" w:hAnsi="Segoe UI" w:cs="Segoe UI"/>
          <w:color w:val="3A3A3A"/>
          <w:sz w:val="20"/>
          <w:szCs w:val="20"/>
          <w:lang w:eastAsia="en-IN"/>
        </w:rPr>
      </w:pPr>
      <w:ins w:id="103" w:author="Unknown">
        <w:r w:rsidRPr="00764325">
          <w:rPr>
            <w:rFonts w:ascii="Arial" w:eastAsia="Times New Roman" w:hAnsi="Arial" w:cs="Arial"/>
            <w:b/>
            <w:bCs/>
            <w:color w:val="000000"/>
            <w:sz w:val="27"/>
            <w:szCs w:val="27"/>
            <w:bdr w:val="none" w:sz="0" w:space="0" w:color="auto" w:frame="1"/>
            <w:lang w:eastAsia="en-IN"/>
          </w:rPr>
          <w:t>When to use the Object Adapter pattern and when to use the Class Adapter Pattern in C#?</w:t>
        </w:r>
      </w:ins>
    </w:p>
    <w:p w:rsidR="00B25A6B" w:rsidRPr="00764325" w:rsidRDefault="00B25A6B" w:rsidP="00B25A6B">
      <w:pPr>
        <w:shd w:val="clear" w:color="auto" w:fill="FFFFFF"/>
        <w:spacing w:after="0" w:line="240" w:lineRule="auto"/>
        <w:jc w:val="both"/>
        <w:textAlignment w:val="baseline"/>
        <w:rPr>
          <w:ins w:id="104" w:author="Unknown"/>
          <w:rFonts w:ascii="Segoe UI" w:eastAsia="Times New Roman" w:hAnsi="Segoe UI" w:cs="Segoe UI"/>
          <w:color w:val="212529"/>
          <w:sz w:val="23"/>
          <w:szCs w:val="23"/>
          <w:lang w:eastAsia="en-IN"/>
        </w:rPr>
      </w:pPr>
      <w:ins w:id="105" w:author="Unknown">
        <w:r w:rsidRPr="00764325">
          <w:rPr>
            <w:rFonts w:ascii="Arial" w:eastAsia="Times New Roman" w:hAnsi="Arial" w:cs="Arial"/>
            <w:color w:val="000000"/>
            <w:sz w:val="23"/>
            <w:szCs w:val="23"/>
            <w:bdr w:val="none" w:sz="0" w:space="0" w:color="auto" w:frame="1"/>
            <w:lang w:eastAsia="en-IN"/>
          </w:rPr>
          <w:t>It is completely based on the situation. For example, if you have a java class and you want to make it compatible with dot net class, then you need to use the object adapter pattern and the reason is it is not possible to make inheritance. On the other hand, if both the classes are within the same project and using the same programming language and if the inheritance is possible then you need to go for Class Adapter Pattern.</w:t>
        </w:r>
      </w:ins>
    </w:p>
    <w:p w:rsidR="00B25A6B" w:rsidRPr="00764325" w:rsidRDefault="00B25A6B" w:rsidP="00B25A6B">
      <w:pPr>
        <w:shd w:val="clear" w:color="auto" w:fill="FFFFFF"/>
        <w:spacing w:after="0" w:line="240" w:lineRule="auto"/>
        <w:jc w:val="both"/>
        <w:textAlignment w:val="baseline"/>
        <w:outlineLvl w:val="4"/>
        <w:rPr>
          <w:ins w:id="106" w:author="Unknown"/>
          <w:rFonts w:ascii="Segoe UI" w:eastAsia="Times New Roman" w:hAnsi="Segoe UI" w:cs="Segoe UI"/>
          <w:color w:val="3A3A3A"/>
          <w:sz w:val="20"/>
          <w:szCs w:val="20"/>
          <w:lang w:eastAsia="en-IN"/>
        </w:rPr>
      </w:pPr>
      <w:ins w:id="107" w:author="Unknown">
        <w:r w:rsidRPr="00764325">
          <w:rPr>
            <w:rFonts w:ascii="Arial" w:eastAsia="Times New Roman" w:hAnsi="Arial" w:cs="Arial"/>
            <w:b/>
            <w:bCs/>
            <w:color w:val="000000"/>
            <w:sz w:val="27"/>
            <w:szCs w:val="27"/>
            <w:bdr w:val="none" w:sz="0" w:space="0" w:color="auto" w:frame="1"/>
            <w:lang w:eastAsia="en-IN"/>
          </w:rPr>
          <w:t>When to use the Adapter Design Pattern in the real-time application?</w:t>
        </w:r>
      </w:ins>
    </w:p>
    <w:p w:rsidR="00B25A6B" w:rsidRPr="00764325" w:rsidRDefault="00B25A6B" w:rsidP="00B25A6B">
      <w:pPr>
        <w:shd w:val="clear" w:color="auto" w:fill="FFFFFF"/>
        <w:spacing w:after="0" w:line="240" w:lineRule="auto"/>
        <w:jc w:val="both"/>
        <w:textAlignment w:val="baseline"/>
        <w:rPr>
          <w:ins w:id="108" w:author="Unknown"/>
          <w:rFonts w:ascii="Segoe UI" w:eastAsia="Times New Roman" w:hAnsi="Segoe UI" w:cs="Segoe UI"/>
          <w:color w:val="212529"/>
          <w:sz w:val="23"/>
          <w:szCs w:val="23"/>
          <w:lang w:eastAsia="en-IN"/>
        </w:rPr>
      </w:pPr>
      <w:ins w:id="109" w:author="Unknown">
        <w:r w:rsidRPr="00764325">
          <w:rPr>
            <w:rFonts w:ascii="Arial" w:eastAsia="Times New Roman" w:hAnsi="Arial" w:cs="Arial"/>
            <w:color w:val="000000"/>
            <w:sz w:val="23"/>
            <w:szCs w:val="23"/>
            <w:bdr w:val="none" w:sz="0" w:space="0" w:color="auto" w:frame="1"/>
            <w:lang w:eastAsia="en-IN"/>
          </w:rPr>
          <w:t>We need to choose the Adapter Design Pattern in real-time applications when</w:t>
        </w:r>
      </w:ins>
    </w:p>
    <w:p w:rsidR="00B25A6B" w:rsidRPr="00764325" w:rsidRDefault="00B25A6B" w:rsidP="00B25A6B">
      <w:pPr>
        <w:numPr>
          <w:ilvl w:val="0"/>
          <w:numId w:val="1"/>
        </w:numPr>
        <w:shd w:val="clear" w:color="auto" w:fill="FFFFFF"/>
        <w:spacing w:after="0" w:line="240" w:lineRule="auto"/>
        <w:jc w:val="both"/>
        <w:textAlignment w:val="baseline"/>
        <w:rPr>
          <w:ins w:id="110" w:author="Unknown"/>
          <w:rFonts w:ascii="Segoe UI" w:eastAsia="Times New Roman" w:hAnsi="Segoe UI" w:cs="Segoe UI"/>
          <w:color w:val="212529"/>
          <w:sz w:val="23"/>
          <w:szCs w:val="23"/>
          <w:lang w:eastAsia="en-IN"/>
        </w:rPr>
      </w:pPr>
      <w:ins w:id="111" w:author="Unknown">
        <w:r w:rsidRPr="00764325">
          <w:rPr>
            <w:rFonts w:ascii="Arial" w:eastAsia="Times New Roman" w:hAnsi="Arial" w:cs="Arial"/>
            <w:color w:val="000000"/>
            <w:sz w:val="23"/>
            <w:szCs w:val="23"/>
            <w:bdr w:val="none" w:sz="0" w:space="0" w:color="auto" w:frame="1"/>
            <w:lang w:eastAsia="en-IN"/>
          </w:rPr>
          <w:t>A class needs to be reused that does not have an interface that a client requires.</w:t>
        </w:r>
      </w:ins>
    </w:p>
    <w:p w:rsidR="00B25A6B" w:rsidRPr="00764325" w:rsidRDefault="00B25A6B" w:rsidP="00B25A6B">
      <w:pPr>
        <w:numPr>
          <w:ilvl w:val="0"/>
          <w:numId w:val="1"/>
        </w:numPr>
        <w:shd w:val="clear" w:color="auto" w:fill="FFFFFF"/>
        <w:spacing w:after="0" w:line="240" w:lineRule="auto"/>
        <w:jc w:val="both"/>
        <w:textAlignment w:val="baseline"/>
        <w:rPr>
          <w:ins w:id="112" w:author="Unknown"/>
          <w:rFonts w:ascii="Segoe UI" w:eastAsia="Times New Roman" w:hAnsi="Segoe UI" w:cs="Segoe UI"/>
          <w:color w:val="212529"/>
          <w:sz w:val="23"/>
          <w:szCs w:val="23"/>
          <w:lang w:eastAsia="en-IN"/>
        </w:rPr>
      </w:pPr>
      <w:ins w:id="113" w:author="Unknown">
        <w:r w:rsidRPr="00764325">
          <w:rPr>
            <w:rFonts w:ascii="Arial" w:eastAsia="Times New Roman" w:hAnsi="Arial" w:cs="Arial"/>
            <w:color w:val="000000"/>
            <w:sz w:val="23"/>
            <w:szCs w:val="23"/>
            <w:bdr w:val="none" w:sz="0" w:space="0" w:color="auto" w:frame="1"/>
            <w:lang w:eastAsia="en-IN"/>
          </w:rPr>
          <w:t>Allow a system to use classes of another system that is incompatible with it.</w:t>
        </w:r>
      </w:ins>
    </w:p>
    <w:p w:rsidR="00B25A6B" w:rsidRPr="00764325" w:rsidRDefault="00B25A6B" w:rsidP="00B25A6B">
      <w:pPr>
        <w:numPr>
          <w:ilvl w:val="0"/>
          <w:numId w:val="1"/>
        </w:numPr>
        <w:shd w:val="clear" w:color="auto" w:fill="FFFFFF"/>
        <w:spacing w:after="0" w:line="240" w:lineRule="auto"/>
        <w:jc w:val="both"/>
        <w:textAlignment w:val="baseline"/>
        <w:rPr>
          <w:ins w:id="114" w:author="Unknown"/>
          <w:rFonts w:ascii="Segoe UI" w:eastAsia="Times New Roman" w:hAnsi="Segoe UI" w:cs="Segoe UI"/>
          <w:color w:val="212529"/>
          <w:sz w:val="23"/>
          <w:szCs w:val="23"/>
          <w:lang w:eastAsia="en-IN"/>
        </w:rPr>
      </w:pPr>
      <w:ins w:id="115" w:author="Unknown">
        <w:r w:rsidRPr="00764325">
          <w:rPr>
            <w:rFonts w:ascii="Arial" w:eastAsia="Times New Roman" w:hAnsi="Arial" w:cs="Arial"/>
            <w:color w:val="000000"/>
            <w:sz w:val="23"/>
            <w:szCs w:val="23"/>
            <w:bdr w:val="none" w:sz="0" w:space="0" w:color="auto" w:frame="1"/>
            <w:lang w:eastAsia="en-IN"/>
          </w:rPr>
          <w:t>Allow communication between a new and already existing system that is independent of each other.</w:t>
        </w:r>
      </w:ins>
    </w:p>
    <w:p w:rsidR="00B25A6B" w:rsidRPr="00764325" w:rsidRDefault="00B25A6B" w:rsidP="00B25A6B">
      <w:pPr>
        <w:numPr>
          <w:ilvl w:val="0"/>
          <w:numId w:val="1"/>
        </w:numPr>
        <w:shd w:val="clear" w:color="auto" w:fill="FFFFFF"/>
        <w:spacing w:after="0" w:line="240" w:lineRule="auto"/>
        <w:jc w:val="both"/>
        <w:textAlignment w:val="baseline"/>
        <w:rPr>
          <w:ins w:id="116" w:author="Unknown"/>
          <w:rFonts w:ascii="Segoe UI" w:eastAsia="Times New Roman" w:hAnsi="Segoe UI" w:cs="Segoe UI"/>
          <w:color w:val="212529"/>
          <w:sz w:val="23"/>
          <w:szCs w:val="23"/>
          <w:lang w:eastAsia="en-IN"/>
        </w:rPr>
      </w:pPr>
      <w:ins w:id="117" w:author="Unknown">
        <w:r w:rsidRPr="00764325">
          <w:rPr>
            <w:rFonts w:ascii="Arial" w:eastAsia="Times New Roman" w:hAnsi="Arial" w:cs="Arial"/>
            <w:color w:val="000000"/>
            <w:sz w:val="23"/>
            <w:szCs w:val="23"/>
            <w:bdr w:val="none" w:sz="0" w:space="0" w:color="auto" w:frame="1"/>
            <w:lang w:eastAsia="en-IN"/>
          </w:rPr>
          <w:t>Sometimes a toolkit or class library cannot be used because its interface is incompatible with the interface required by an application.</w:t>
        </w:r>
      </w:ins>
    </w:p>
    <w:p w:rsidR="00B25A6B" w:rsidRDefault="00B25A6B" w:rsidP="00B25A6B"/>
    <w:p w:rsidR="00EA12AC" w:rsidRDefault="00EA12AC">
      <w:bookmarkStart w:id="118" w:name="_GoBack"/>
      <w:bookmarkEnd w:id="118"/>
    </w:p>
    <w:sectPr w:rsidR="00EA12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053E85"/>
    <w:multiLevelType w:val="multilevel"/>
    <w:tmpl w:val="590EF3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5A6B"/>
    <w:rsid w:val="00B25A6B"/>
    <w:rsid w:val="00EA12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A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5A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A6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5A6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25A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5A6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502</Words>
  <Characters>2868</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1</cp:revision>
  <dcterms:created xsi:type="dcterms:W3CDTF">2021-06-11T03:11:00Z</dcterms:created>
  <dcterms:modified xsi:type="dcterms:W3CDTF">2021-06-11T03:11:00Z</dcterms:modified>
</cp:coreProperties>
</file>