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AC6" w:rsidRDefault="00327AC6" w:rsidP="00764325">
      <w:pPr>
        <w:shd w:val="clear" w:color="auto" w:fill="FFFFFF"/>
        <w:spacing w:after="0" w:line="240" w:lineRule="auto"/>
        <w:jc w:val="both"/>
        <w:textAlignment w:val="baseline"/>
        <w:outlineLvl w:val="1"/>
        <w:rPr>
          <w:rFonts w:ascii="Arial" w:eastAsia="Times New Roman" w:hAnsi="Arial" w:cs="Arial"/>
          <w:b/>
          <w:bCs/>
          <w:color w:val="000000"/>
          <w:sz w:val="36"/>
          <w:szCs w:val="36"/>
          <w:bdr w:val="none" w:sz="0" w:space="0" w:color="auto" w:frame="1"/>
          <w:lang w:eastAsia="en-IN"/>
        </w:rPr>
      </w:pPr>
      <w:hyperlink r:id="rId6" w:history="1">
        <w:r w:rsidRPr="00EC7E59">
          <w:rPr>
            <w:rStyle w:val="Hyperlink"/>
            <w:rFonts w:ascii="Arial" w:eastAsia="Times New Roman" w:hAnsi="Arial" w:cs="Arial"/>
            <w:b/>
            <w:bCs/>
            <w:sz w:val="36"/>
            <w:szCs w:val="36"/>
            <w:bdr w:val="none" w:sz="0" w:space="0" w:color="auto" w:frame="1"/>
            <w:lang w:eastAsia="en-IN"/>
          </w:rPr>
          <w:t>https://dotnettutorials.net/lesson/adapter-design-pattern/</w:t>
        </w:r>
      </w:hyperlink>
    </w:p>
    <w:p w:rsidR="00327AC6" w:rsidRDefault="00327AC6" w:rsidP="00764325">
      <w:pPr>
        <w:shd w:val="clear" w:color="auto" w:fill="FFFFFF"/>
        <w:spacing w:after="0" w:line="240" w:lineRule="auto"/>
        <w:jc w:val="both"/>
        <w:textAlignment w:val="baseline"/>
        <w:outlineLvl w:val="1"/>
        <w:rPr>
          <w:rFonts w:ascii="Arial" w:eastAsia="Times New Roman" w:hAnsi="Arial" w:cs="Arial"/>
          <w:b/>
          <w:bCs/>
          <w:color w:val="000000"/>
          <w:sz w:val="36"/>
          <w:szCs w:val="36"/>
          <w:bdr w:val="none" w:sz="0" w:space="0" w:color="auto" w:frame="1"/>
          <w:lang w:eastAsia="en-IN"/>
        </w:rPr>
      </w:pPr>
    </w:p>
    <w:p w:rsidR="00327AC6" w:rsidRDefault="00327AC6" w:rsidP="00764325">
      <w:pPr>
        <w:shd w:val="clear" w:color="auto" w:fill="FFFFFF"/>
        <w:spacing w:after="0" w:line="240" w:lineRule="auto"/>
        <w:jc w:val="both"/>
        <w:textAlignment w:val="baseline"/>
        <w:outlineLvl w:val="1"/>
        <w:rPr>
          <w:rFonts w:ascii="Arial" w:eastAsia="Times New Roman" w:hAnsi="Arial" w:cs="Arial"/>
          <w:b/>
          <w:bCs/>
          <w:color w:val="000000"/>
          <w:sz w:val="36"/>
          <w:szCs w:val="36"/>
          <w:bdr w:val="none" w:sz="0" w:space="0" w:color="auto" w:frame="1"/>
          <w:lang w:eastAsia="en-IN"/>
        </w:rPr>
      </w:pPr>
      <w:bookmarkStart w:id="0" w:name="_GoBack"/>
      <w:bookmarkEnd w:id="0"/>
    </w:p>
    <w:p w:rsidR="00327AC6" w:rsidRDefault="00327AC6" w:rsidP="00764325">
      <w:pPr>
        <w:shd w:val="clear" w:color="auto" w:fill="FFFFFF"/>
        <w:spacing w:after="0" w:line="240" w:lineRule="auto"/>
        <w:jc w:val="both"/>
        <w:textAlignment w:val="baseline"/>
        <w:outlineLvl w:val="1"/>
        <w:rPr>
          <w:rFonts w:ascii="Arial" w:eastAsia="Times New Roman" w:hAnsi="Arial" w:cs="Arial"/>
          <w:b/>
          <w:bCs/>
          <w:color w:val="000000"/>
          <w:sz w:val="36"/>
          <w:szCs w:val="36"/>
          <w:bdr w:val="none" w:sz="0" w:space="0" w:color="auto" w:frame="1"/>
          <w:lang w:eastAsia="en-IN"/>
        </w:rPr>
      </w:pPr>
    </w:p>
    <w:p w:rsidR="00764325" w:rsidRPr="00764325" w:rsidRDefault="00764325" w:rsidP="00764325">
      <w:pPr>
        <w:shd w:val="clear" w:color="auto" w:fill="FFFFFF"/>
        <w:spacing w:after="0" w:line="240" w:lineRule="auto"/>
        <w:jc w:val="both"/>
        <w:textAlignment w:val="baseline"/>
        <w:outlineLvl w:val="1"/>
        <w:rPr>
          <w:ins w:id="1" w:author="Unknown"/>
          <w:rFonts w:ascii="Segoe UI" w:eastAsia="Times New Roman" w:hAnsi="Segoe UI" w:cs="Segoe UI"/>
          <w:color w:val="3A3A3A"/>
          <w:sz w:val="36"/>
          <w:szCs w:val="36"/>
          <w:lang w:eastAsia="en-IN"/>
        </w:rPr>
      </w:pPr>
      <w:ins w:id="2" w:author="Unknown">
        <w:r w:rsidRPr="00764325">
          <w:rPr>
            <w:rFonts w:ascii="Arial" w:eastAsia="Times New Roman" w:hAnsi="Arial" w:cs="Arial"/>
            <w:b/>
            <w:bCs/>
            <w:color w:val="000000"/>
            <w:sz w:val="36"/>
            <w:szCs w:val="36"/>
            <w:bdr w:val="none" w:sz="0" w:space="0" w:color="auto" w:frame="1"/>
            <w:lang w:eastAsia="en-IN"/>
          </w:rPr>
          <w:t>Adapter Design Pattern in C# with Examples</w:t>
        </w:r>
      </w:ins>
    </w:p>
    <w:p w:rsidR="00764325" w:rsidRDefault="00764325" w:rsidP="0076432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ins w:id="3" w:author="Unknown">
        <w:r w:rsidRPr="00764325">
          <w:rPr>
            <w:rFonts w:ascii="Arial" w:eastAsia="Times New Roman" w:hAnsi="Arial" w:cs="Arial"/>
            <w:color w:val="000000"/>
            <w:sz w:val="23"/>
            <w:szCs w:val="23"/>
            <w:bdr w:val="none" w:sz="0" w:space="0" w:color="auto" w:frame="1"/>
            <w:lang w:eastAsia="en-IN"/>
          </w:rPr>
          <w:t>The Adapter Design Pattern falls under the category of Structural Design Pattern.</w:t>
        </w:r>
      </w:ins>
    </w:p>
    <w:p w:rsidR="00764325" w:rsidRDefault="00764325" w:rsidP="0076432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rsidR="00764325" w:rsidRDefault="00764325" w:rsidP="0076432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rsidR="00764325" w:rsidRPr="00764325" w:rsidRDefault="00764325" w:rsidP="00764325">
      <w:pPr>
        <w:shd w:val="clear" w:color="auto" w:fill="FFFFFF"/>
        <w:spacing w:after="0" w:line="240" w:lineRule="auto"/>
        <w:jc w:val="both"/>
        <w:textAlignment w:val="baseline"/>
        <w:rPr>
          <w:ins w:id="4" w:author="Unknown"/>
          <w:rFonts w:ascii="Segoe UI" w:eastAsia="Times New Roman" w:hAnsi="Segoe UI" w:cs="Segoe UI"/>
          <w:color w:val="212529"/>
          <w:sz w:val="23"/>
          <w:szCs w:val="23"/>
          <w:lang w:eastAsia="en-IN"/>
        </w:rPr>
      </w:pPr>
      <w:ins w:id="5" w:author="Unknown">
        <w:r w:rsidRPr="00764325">
          <w:rPr>
            <w:rFonts w:ascii="Arial" w:eastAsia="Times New Roman" w:hAnsi="Arial" w:cs="Arial"/>
            <w:b/>
            <w:bCs/>
            <w:color w:val="0000FF"/>
            <w:sz w:val="23"/>
            <w:szCs w:val="23"/>
            <w:bdr w:val="none" w:sz="0" w:space="0" w:color="auto" w:frame="1"/>
            <w:lang w:eastAsia="en-IN"/>
          </w:rPr>
          <w:t>What is the Adapter Design Pattern?</w:t>
        </w:r>
      </w:ins>
    </w:p>
    <w:p w:rsidR="00764325" w:rsidRPr="00764325" w:rsidRDefault="00764325" w:rsidP="00764325">
      <w:pPr>
        <w:numPr>
          <w:ilvl w:val="0"/>
          <w:numId w:val="3"/>
        </w:numPr>
        <w:shd w:val="clear" w:color="auto" w:fill="FFFFFF"/>
        <w:spacing w:after="0" w:line="240" w:lineRule="auto"/>
        <w:textAlignment w:val="baseline"/>
        <w:rPr>
          <w:ins w:id="6" w:author="Unknown"/>
          <w:rFonts w:ascii="Segoe UI" w:eastAsia="Times New Roman" w:hAnsi="Segoe UI" w:cs="Segoe UI"/>
          <w:color w:val="212529"/>
          <w:sz w:val="23"/>
          <w:szCs w:val="23"/>
          <w:lang w:eastAsia="en-IN"/>
        </w:rPr>
      </w:pPr>
      <w:ins w:id="7" w:author="Unknown">
        <w:r w:rsidRPr="00764325">
          <w:rPr>
            <w:rFonts w:ascii="Arial" w:eastAsia="Times New Roman" w:hAnsi="Arial" w:cs="Arial"/>
            <w:b/>
            <w:bCs/>
            <w:color w:val="0000FF"/>
            <w:sz w:val="23"/>
            <w:szCs w:val="23"/>
            <w:bdr w:val="none" w:sz="0" w:space="0" w:color="auto" w:frame="1"/>
            <w:lang w:eastAsia="en-IN"/>
          </w:rPr>
          <w:t>Understanding the Object and Class Adapter Pattern.</w:t>
        </w:r>
      </w:ins>
    </w:p>
    <w:p w:rsidR="00764325" w:rsidRPr="00764325" w:rsidRDefault="00764325" w:rsidP="00764325">
      <w:pPr>
        <w:numPr>
          <w:ilvl w:val="0"/>
          <w:numId w:val="3"/>
        </w:numPr>
        <w:shd w:val="clear" w:color="auto" w:fill="FFFFFF"/>
        <w:spacing w:after="0" w:line="240" w:lineRule="auto"/>
        <w:textAlignment w:val="baseline"/>
        <w:rPr>
          <w:ins w:id="8" w:author="Unknown"/>
          <w:rFonts w:ascii="Segoe UI" w:eastAsia="Times New Roman" w:hAnsi="Segoe UI" w:cs="Segoe UI"/>
          <w:color w:val="212529"/>
          <w:sz w:val="23"/>
          <w:szCs w:val="23"/>
          <w:lang w:eastAsia="en-IN"/>
        </w:rPr>
      </w:pPr>
      <w:ins w:id="9" w:author="Unknown">
        <w:r w:rsidRPr="00764325">
          <w:rPr>
            <w:rFonts w:ascii="Arial" w:eastAsia="Times New Roman" w:hAnsi="Arial" w:cs="Arial"/>
            <w:b/>
            <w:bCs/>
            <w:color w:val="0000FF"/>
            <w:sz w:val="23"/>
            <w:szCs w:val="23"/>
            <w:bdr w:val="none" w:sz="0" w:space="0" w:color="auto" w:frame="1"/>
            <w:lang w:eastAsia="en-IN"/>
          </w:rPr>
          <w:t>Implementing both Class and Object Adapter Pattern using C#.</w:t>
        </w:r>
      </w:ins>
    </w:p>
    <w:p w:rsidR="00764325" w:rsidRPr="00764325" w:rsidRDefault="00764325" w:rsidP="00764325">
      <w:pPr>
        <w:numPr>
          <w:ilvl w:val="0"/>
          <w:numId w:val="3"/>
        </w:numPr>
        <w:shd w:val="clear" w:color="auto" w:fill="FFFFFF"/>
        <w:spacing w:after="0" w:line="240" w:lineRule="auto"/>
        <w:textAlignment w:val="baseline"/>
        <w:rPr>
          <w:ins w:id="10" w:author="Unknown"/>
          <w:rFonts w:ascii="Segoe UI" w:eastAsia="Times New Roman" w:hAnsi="Segoe UI" w:cs="Segoe UI"/>
          <w:color w:val="212529"/>
          <w:sz w:val="23"/>
          <w:szCs w:val="23"/>
          <w:lang w:eastAsia="en-IN"/>
        </w:rPr>
      </w:pPr>
      <w:ins w:id="11" w:author="Unknown">
        <w:r w:rsidRPr="00764325">
          <w:rPr>
            <w:rFonts w:ascii="Arial" w:eastAsia="Times New Roman" w:hAnsi="Arial" w:cs="Arial"/>
            <w:b/>
            <w:bCs/>
            <w:color w:val="0000FF"/>
            <w:sz w:val="23"/>
            <w:szCs w:val="23"/>
            <w:bdr w:val="none" w:sz="0" w:space="0" w:color="auto" w:frame="1"/>
            <w:lang w:eastAsia="en-IN"/>
          </w:rPr>
          <w:t>When to use the Adapter Design Pattern in C#?</w:t>
        </w:r>
      </w:ins>
    </w:p>
    <w:p w:rsidR="00764325" w:rsidRPr="00764325" w:rsidRDefault="00764325" w:rsidP="00764325">
      <w:pPr>
        <w:numPr>
          <w:ilvl w:val="0"/>
          <w:numId w:val="3"/>
        </w:numPr>
        <w:shd w:val="clear" w:color="auto" w:fill="FFFFFF"/>
        <w:spacing w:after="0" w:line="240" w:lineRule="auto"/>
        <w:textAlignment w:val="baseline"/>
        <w:rPr>
          <w:ins w:id="12" w:author="Unknown"/>
          <w:rFonts w:ascii="Segoe UI" w:eastAsia="Times New Roman" w:hAnsi="Segoe UI" w:cs="Segoe UI"/>
          <w:color w:val="212529"/>
          <w:sz w:val="23"/>
          <w:szCs w:val="23"/>
          <w:lang w:eastAsia="en-IN"/>
        </w:rPr>
      </w:pPr>
      <w:ins w:id="13" w:author="Unknown">
        <w:r w:rsidRPr="00764325">
          <w:rPr>
            <w:rFonts w:ascii="Arial" w:eastAsia="Times New Roman" w:hAnsi="Arial" w:cs="Arial"/>
            <w:b/>
            <w:bCs/>
            <w:color w:val="0000FF"/>
            <w:sz w:val="23"/>
            <w:szCs w:val="23"/>
            <w:bdr w:val="none" w:sz="0" w:space="0" w:color="auto" w:frame="1"/>
            <w:lang w:eastAsia="en-IN"/>
          </w:rPr>
          <w:t>When to use the Object Adapter pattern and when to use the Class Adapter Pattern?</w:t>
        </w:r>
      </w:ins>
    </w:p>
    <w:p w:rsidR="00764325" w:rsidRPr="00764325" w:rsidRDefault="00764325" w:rsidP="00764325">
      <w:pPr>
        <w:shd w:val="clear" w:color="auto" w:fill="FFFFFF"/>
        <w:spacing w:after="0" w:line="240" w:lineRule="auto"/>
        <w:jc w:val="both"/>
        <w:textAlignment w:val="baseline"/>
        <w:outlineLvl w:val="4"/>
        <w:rPr>
          <w:ins w:id="14" w:author="Unknown"/>
          <w:rFonts w:ascii="Segoe UI" w:eastAsia="Times New Roman" w:hAnsi="Segoe UI" w:cs="Segoe UI"/>
          <w:color w:val="3A3A3A"/>
          <w:sz w:val="20"/>
          <w:szCs w:val="20"/>
          <w:lang w:eastAsia="en-IN"/>
        </w:rPr>
      </w:pPr>
      <w:ins w:id="15" w:author="Unknown">
        <w:r w:rsidRPr="00764325">
          <w:rPr>
            <w:rFonts w:ascii="Arial" w:eastAsia="Times New Roman" w:hAnsi="Arial" w:cs="Arial"/>
            <w:b/>
            <w:bCs/>
            <w:color w:val="000000"/>
            <w:sz w:val="27"/>
            <w:szCs w:val="27"/>
            <w:bdr w:val="none" w:sz="0" w:space="0" w:color="auto" w:frame="1"/>
            <w:lang w:eastAsia="en-IN"/>
          </w:rPr>
          <w:t>What is the Adapter Design Pattern?</w:t>
        </w:r>
      </w:ins>
    </w:p>
    <w:p w:rsidR="00764325" w:rsidRPr="00764325" w:rsidRDefault="00764325" w:rsidP="00764325">
      <w:pPr>
        <w:shd w:val="clear" w:color="auto" w:fill="FFFFFF"/>
        <w:spacing w:after="0" w:line="240" w:lineRule="auto"/>
        <w:jc w:val="both"/>
        <w:textAlignment w:val="baseline"/>
        <w:rPr>
          <w:ins w:id="16" w:author="Unknown"/>
          <w:rFonts w:ascii="Segoe UI" w:eastAsia="Times New Roman" w:hAnsi="Segoe UI" w:cs="Segoe UI"/>
          <w:color w:val="212529"/>
          <w:sz w:val="23"/>
          <w:szCs w:val="23"/>
          <w:lang w:eastAsia="en-IN"/>
        </w:rPr>
      </w:pPr>
      <w:ins w:id="17" w:author="Unknown">
        <w:r w:rsidRPr="00764325">
          <w:rPr>
            <w:rFonts w:ascii="Arial" w:eastAsia="Times New Roman" w:hAnsi="Arial" w:cs="Arial"/>
            <w:color w:val="000000"/>
            <w:sz w:val="23"/>
            <w:szCs w:val="23"/>
            <w:bdr w:val="none" w:sz="0" w:space="0" w:color="auto" w:frame="1"/>
            <w:lang w:eastAsia="en-IN"/>
          </w:rPr>
          <w:t>The Adapter Design Pattern works as a bridge between two incompatible interfaces. This design pattern involves a single class called adapter which is responsible for communication between two independent or incompatible interfaces. So, in simple words, we can say that the Adapter Pattern helps two incompatible interfaces to work together. If this is not clear at the moment then don’t worry we will understand this with an example.</w:t>
        </w:r>
      </w:ins>
    </w:p>
    <w:p w:rsidR="00764325" w:rsidRPr="00764325" w:rsidRDefault="00764325" w:rsidP="00764325">
      <w:pPr>
        <w:shd w:val="clear" w:color="auto" w:fill="FFFFFF"/>
        <w:spacing w:after="0" w:line="240" w:lineRule="auto"/>
        <w:jc w:val="both"/>
        <w:textAlignment w:val="baseline"/>
        <w:outlineLvl w:val="4"/>
        <w:rPr>
          <w:ins w:id="18" w:author="Unknown"/>
          <w:rFonts w:ascii="Segoe UI" w:eastAsia="Times New Roman" w:hAnsi="Segoe UI" w:cs="Segoe UI"/>
          <w:color w:val="3A3A3A"/>
          <w:sz w:val="20"/>
          <w:szCs w:val="20"/>
          <w:lang w:eastAsia="en-IN"/>
        </w:rPr>
      </w:pPr>
      <w:ins w:id="19" w:author="Unknown">
        <w:r w:rsidRPr="00764325">
          <w:rPr>
            <w:rFonts w:ascii="Arial" w:eastAsia="Times New Roman" w:hAnsi="Arial" w:cs="Arial"/>
            <w:b/>
            <w:bCs/>
            <w:color w:val="000000"/>
            <w:sz w:val="27"/>
            <w:szCs w:val="27"/>
            <w:bdr w:val="none" w:sz="0" w:space="0" w:color="auto" w:frame="1"/>
            <w:lang w:eastAsia="en-IN"/>
          </w:rPr>
          <w:t>Understanding the Adapter Design Pattern in C# using an Example:</w:t>
        </w:r>
      </w:ins>
    </w:p>
    <w:p w:rsidR="00764325" w:rsidRPr="00764325" w:rsidRDefault="00764325" w:rsidP="00764325">
      <w:pPr>
        <w:shd w:val="clear" w:color="auto" w:fill="FFFFFF"/>
        <w:spacing w:after="0" w:line="240" w:lineRule="auto"/>
        <w:jc w:val="both"/>
        <w:textAlignment w:val="baseline"/>
        <w:rPr>
          <w:ins w:id="20" w:author="Unknown"/>
          <w:rFonts w:ascii="Segoe UI" w:eastAsia="Times New Roman" w:hAnsi="Segoe UI" w:cs="Segoe UI"/>
          <w:color w:val="212529"/>
          <w:sz w:val="23"/>
          <w:szCs w:val="23"/>
          <w:lang w:eastAsia="en-IN"/>
        </w:rPr>
      </w:pPr>
      <w:ins w:id="21" w:author="Unknown">
        <w:r w:rsidRPr="00764325">
          <w:rPr>
            <w:rFonts w:ascii="Arial" w:eastAsia="Times New Roman" w:hAnsi="Arial" w:cs="Arial"/>
            <w:color w:val="000000"/>
            <w:sz w:val="23"/>
            <w:szCs w:val="23"/>
            <w:bdr w:val="none" w:sz="0" w:space="0" w:color="auto" w:frame="1"/>
            <w:lang w:eastAsia="en-IN"/>
          </w:rPr>
          <w:t>Please have a look at the following image. On the right-hand side, you can see the Third Party Billing System and on the left side, you can see the Client i.e. the Existing HR System. Now, we will see how these two systems are incompatible and we will also see how we will make them compatible using Adapter Design Patterns in C#.</w:t>
        </w:r>
      </w:ins>
    </w:p>
    <w:p w:rsidR="00764325" w:rsidRPr="00764325" w:rsidRDefault="00764325" w:rsidP="00764325">
      <w:pPr>
        <w:shd w:val="clear" w:color="auto" w:fill="FFFFFF"/>
        <w:spacing w:after="0" w:line="240" w:lineRule="auto"/>
        <w:jc w:val="both"/>
        <w:textAlignment w:val="baseline"/>
        <w:rPr>
          <w:ins w:id="22"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drawing>
          <wp:inline distT="0" distB="0" distL="0" distR="0">
            <wp:extent cx="6560820" cy="2278380"/>
            <wp:effectExtent l="0" t="0" r="0" b="7620"/>
            <wp:docPr id="7" name="Picture 7" descr="Adapte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pter Design Pattern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0820" cy="2278380"/>
                    </a:xfrm>
                    <a:prstGeom prst="rect">
                      <a:avLst/>
                    </a:prstGeom>
                    <a:noFill/>
                    <a:ln>
                      <a:noFill/>
                    </a:ln>
                  </pic:spPr>
                </pic:pic>
              </a:graphicData>
            </a:graphic>
          </wp:inline>
        </w:drawing>
      </w:r>
    </w:p>
    <w:p w:rsidR="00764325" w:rsidRPr="00764325" w:rsidRDefault="00764325" w:rsidP="00764325">
      <w:pPr>
        <w:shd w:val="clear" w:color="auto" w:fill="FFFFFF"/>
        <w:spacing w:after="0" w:line="240" w:lineRule="auto"/>
        <w:jc w:val="both"/>
        <w:textAlignment w:val="baseline"/>
        <w:rPr>
          <w:ins w:id="23" w:author="Unknown"/>
          <w:rFonts w:ascii="Segoe UI" w:eastAsia="Times New Roman" w:hAnsi="Segoe UI" w:cs="Segoe UI"/>
          <w:color w:val="212529"/>
          <w:sz w:val="23"/>
          <w:szCs w:val="23"/>
          <w:lang w:eastAsia="en-IN"/>
        </w:rPr>
      </w:pPr>
      <w:ins w:id="24" w:author="Unknown">
        <w:r w:rsidRPr="00764325">
          <w:rPr>
            <w:rFonts w:ascii="Arial" w:eastAsia="Times New Roman" w:hAnsi="Arial" w:cs="Arial"/>
            <w:color w:val="000000"/>
            <w:sz w:val="23"/>
            <w:szCs w:val="23"/>
            <w:bdr w:val="none" w:sz="0" w:space="0" w:color="auto" w:frame="1"/>
            <w:lang w:eastAsia="en-IN"/>
          </w:rPr>
          <w:t>As you can see, the Third Party Billing System provides one functionality called ProcessSalary. What this ProcessSalary method will do is, it will take the employee list (i.e. </w:t>
        </w:r>
        <w:r w:rsidRPr="00764325">
          <w:rPr>
            <w:rFonts w:ascii="Arial" w:eastAsia="Times New Roman" w:hAnsi="Arial" w:cs="Arial"/>
            <w:b/>
            <w:bCs/>
            <w:color w:val="000000"/>
            <w:sz w:val="23"/>
            <w:szCs w:val="23"/>
            <w:bdr w:val="none" w:sz="0" w:space="0" w:color="auto" w:frame="1"/>
            <w:lang w:eastAsia="en-IN"/>
          </w:rPr>
          <w:t>List&lt;Employee&gt;</w:t>
        </w:r>
        <w:r w:rsidRPr="00764325">
          <w:rPr>
            <w:rFonts w:ascii="Arial" w:eastAsia="Times New Roman" w:hAnsi="Arial" w:cs="Arial"/>
            <w:color w:val="000000"/>
            <w:sz w:val="23"/>
            <w:szCs w:val="23"/>
            <w:bdr w:val="none" w:sz="0" w:space="0" w:color="auto" w:frame="1"/>
            <w:lang w:eastAsia="en-IN"/>
          </w:rPr>
          <w:t>) as an input parameter and then loop through each employee and calculate the salary and deposit the salary into the employee’s bank account.</w:t>
        </w:r>
      </w:ins>
    </w:p>
    <w:p w:rsidR="00764325" w:rsidRPr="00764325" w:rsidRDefault="00764325" w:rsidP="00764325">
      <w:pPr>
        <w:shd w:val="clear" w:color="auto" w:fill="FFFFFF"/>
        <w:spacing w:after="0" w:line="240" w:lineRule="auto"/>
        <w:jc w:val="both"/>
        <w:textAlignment w:val="baseline"/>
        <w:rPr>
          <w:ins w:id="25" w:author="Unknown"/>
          <w:rFonts w:ascii="Segoe UI" w:eastAsia="Times New Roman" w:hAnsi="Segoe UI" w:cs="Segoe UI"/>
          <w:color w:val="212529"/>
          <w:sz w:val="23"/>
          <w:szCs w:val="23"/>
          <w:lang w:eastAsia="en-IN"/>
        </w:rPr>
      </w:pPr>
      <w:ins w:id="26" w:author="Unknown">
        <w:r w:rsidRPr="00764325">
          <w:rPr>
            <w:rFonts w:ascii="Arial" w:eastAsia="Times New Roman" w:hAnsi="Arial" w:cs="Arial"/>
            <w:color w:val="000000"/>
            <w:sz w:val="23"/>
            <w:szCs w:val="23"/>
            <w:bdr w:val="none" w:sz="0" w:space="0" w:color="auto" w:frame="1"/>
            <w:lang w:eastAsia="en-IN"/>
          </w:rPr>
          <w:t xml:space="preserve">On the left-hand side i.e. in the Existing HR System, the employee information is in the form of the string array. The HR System wants to process the salary of employees. Then what the HR System has to do is, it has to call the ProcessSalary method of the Third </w:t>
        </w:r>
        <w:r w:rsidRPr="00764325">
          <w:rPr>
            <w:rFonts w:ascii="Arial" w:eastAsia="Times New Roman" w:hAnsi="Arial" w:cs="Arial"/>
            <w:color w:val="000000"/>
            <w:sz w:val="23"/>
            <w:szCs w:val="23"/>
            <w:bdr w:val="none" w:sz="0" w:space="0" w:color="auto" w:frame="1"/>
            <w:lang w:eastAsia="en-IN"/>
          </w:rPr>
          <w:lastRenderedPageBreak/>
          <w:t>Party Billing System. But if you look at the HR system, the employee information in the form of string array and the ProcessSalary method of the Third Party Billing System wants to data in List&lt;Employee&gt;. So, the HR System cannot call directly to the Third Party Billing System because List&lt;Employee&gt; and string array are not compatible. So, these two systems are incompatible.</w:t>
        </w:r>
      </w:ins>
    </w:p>
    <w:p w:rsidR="00764325" w:rsidRPr="00764325" w:rsidRDefault="00764325" w:rsidP="00764325">
      <w:pPr>
        <w:shd w:val="clear" w:color="auto" w:fill="FFFFFF"/>
        <w:spacing w:after="0" w:line="240" w:lineRule="auto"/>
        <w:jc w:val="both"/>
        <w:textAlignment w:val="baseline"/>
        <w:outlineLvl w:val="4"/>
        <w:rPr>
          <w:ins w:id="27" w:author="Unknown"/>
          <w:rFonts w:ascii="Segoe UI" w:eastAsia="Times New Roman" w:hAnsi="Segoe UI" w:cs="Segoe UI"/>
          <w:color w:val="3A3A3A"/>
          <w:sz w:val="20"/>
          <w:szCs w:val="20"/>
          <w:lang w:eastAsia="en-IN"/>
        </w:rPr>
      </w:pPr>
      <w:ins w:id="28" w:author="Unknown">
        <w:r w:rsidRPr="00764325">
          <w:rPr>
            <w:rFonts w:ascii="Arial" w:eastAsia="Times New Roman" w:hAnsi="Arial" w:cs="Arial"/>
            <w:b/>
            <w:bCs/>
            <w:color w:val="000000"/>
            <w:sz w:val="27"/>
            <w:szCs w:val="27"/>
            <w:bdr w:val="none" w:sz="0" w:space="0" w:color="auto" w:frame="1"/>
            <w:lang w:eastAsia="en-IN"/>
          </w:rPr>
          <w:t>How we can make these two incompatible systems work together?</w:t>
        </w:r>
      </w:ins>
    </w:p>
    <w:p w:rsidR="00764325" w:rsidRPr="00764325" w:rsidRDefault="00764325" w:rsidP="00764325">
      <w:pPr>
        <w:shd w:val="clear" w:color="auto" w:fill="FFFFFF"/>
        <w:spacing w:after="0" w:line="240" w:lineRule="auto"/>
        <w:jc w:val="both"/>
        <w:textAlignment w:val="baseline"/>
        <w:rPr>
          <w:ins w:id="29" w:author="Unknown"/>
          <w:rFonts w:ascii="Segoe UI" w:eastAsia="Times New Roman" w:hAnsi="Segoe UI" w:cs="Segoe UI"/>
          <w:color w:val="212529"/>
          <w:sz w:val="23"/>
          <w:szCs w:val="23"/>
          <w:lang w:eastAsia="en-IN"/>
        </w:rPr>
      </w:pPr>
      <w:ins w:id="30" w:author="Unknown">
        <w:r w:rsidRPr="00764325">
          <w:rPr>
            <w:rFonts w:ascii="Arial" w:eastAsia="Times New Roman" w:hAnsi="Arial" w:cs="Arial"/>
            <w:color w:val="000000"/>
            <w:sz w:val="23"/>
            <w:szCs w:val="23"/>
            <w:bdr w:val="none" w:sz="0" w:space="0" w:color="auto" w:frame="1"/>
            <w:lang w:eastAsia="en-IN"/>
          </w:rPr>
          <w:t>We can use the Adapter Design Pattern to make these two systems or interfaces work together. Now, we need to introduce an Adapter between the HR System and the Third Party Billing System as shown in the below image.</w:t>
        </w:r>
      </w:ins>
    </w:p>
    <w:p w:rsidR="00764325" w:rsidRPr="00764325" w:rsidRDefault="00764325" w:rsidP="00764325">
      <w:pPr>
        <w:shd w:val="clear" w:color="auto" w:fill="FFFFFF"/>
        <w:spacing w:after="0" w:line="240" w:lineRule="auto"/>
        <w:jc w:val="both"/>
        <w:textAlignment w:val="baseline"/>
        <w:rPr>
          <w:ins w:id="31"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drawing>
          <wp:inline distT="0" distB="0" distL="0" distR="0">
            <wp:extent cx="7604760" cy="2918460"/>
            <wp:effectExtent l="0" t="0" r="0" b="0"/>
            <wp:docPr id="6" name="Picture 6" descr="When to use the Object Adapter pattern and when to use the Class Adapter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n to use the Object Adapter pattern and when to use the Class Adapter Pattern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4760" cy="2918460"/>
                    </a:xfrm>
                    <a:prstGeom prst="rect">
                      <a:avLst/>
                    </a:prstGeom>
                    <a:noFill/>
                    <a:ln>
                      <a:noFill/>
                    </a:ln>
                  </pic:spPr>
                </pic:pic>
              </a:graphicData>
            </a:graphic>
          </wp:inline>
        </w:drawing>
      </w:r>
    </w:p>
    <w:p w:rsidR="00764325" w:rsidRPr="00764325" w:rsidRDefault="00764325" w:rsidP="00764325">
      <w:pPr>
        <w:shd w:val="clear" w:color="auto" w:fill="FFFFFF"/>
        <w:spacing w:after="0" w:line="240" w:lineRule="auto"/>
        <w:jc w:val="both"/>
        <w:textAlignment w:val="baseline"/>
        <w:rPr>
          <w:ins w:id="32" w:author="Unknown"/>
          <w:rFonts w:ascii="Segoe UI" w:eastAsia="Times New Roman" w:hAnsi="Segoe UI" w:cs="Segoe UI"/>
          <w:color w:val="212529"/>
          <w:sz w:val="23"/>
          <w:szCs w:val="23"/>
          <w:lang w:eastAsia="en-IN"/>
        </w:rPr>
      </w:pPr>
      <w:ins w:id="33" w:author="Unknown">
        <w:r w:rsidRPr="00764325">
          <w:rPr>
            <w:rFonts w:ascii="Arial" w:eastAsia="Times New Roman" w:hAnsi="Arial" w:cs="Arial"/>
            <w:color w:val="000000"/>
            <w:sz w:val="23"/>
            <w:szCs w:val="23"/>
            <w:bdr w:val="none" w:sz="0" w:space="0" w:color="auto" w:frame="1"/>
            <w:lang w:eastAsia="en-IN"/>
          </w:rPr>
          <w:t>Now the HR System will send the employee information in the form of a String Array to the Adapter. Then what this Adapter will do is, it will read the employee information from the string array and populate the employee object and put each employee object into the List&lt;Employee&gt; and then the Adapter will send the List&lt;Employee&gt; to the ProcessSalary method of Third Party Billing System. Then the ProcessSalary method calculates the Salary of each employee and deposits the salary into the Employee’s bank account.</w:t>
        </w:r>
      </w:ins>
    </w:p>
    <w:p w:rsidR="00764325" w:rsidRPr="00764325" w:rsidRDefault="00764325" w:rsidP="00764325">
      <w:pPr>
        <w:shd w:val="clear" w:color="auto" w:fill="FFFFFF"/>
        <w:spacing w:after="0" w:line="240" w:lineRule="auto"/>
        <w:jc w:val="both"/>
        <w:textAlignment w:val="baseline"/>
        <w:rPr>
          <w:ins w:id="34" w:author="Unknown"/>
          <w:rFonts w:ascii="Segoe UI" w:eastAsia="Times New Roman" w:hAnsi="Segoe UI" w:cs="Segoe UI"/>
          <w:color w:val="212529"/>
          <w:sz w:val="23"/>
          <w:szCs w:val="23"/>
          <w:lang w:eastAsia="en-IN"/>
        </w:rPr>
      </w:pPr>
      <w:ins w:id="35" w:author="Unknown">
        <w:r w:rsidRPr="00764325">
          <w:rPr>
            <w:rFonts w:ascii="Arial" w:eastAsia="Times New Roman" w:hAnsi="Arial" w:cs="Arial"/>
            <w:color w:val="000000"/>
            <w:sz w:val="23"/>
            <w:szCs w:val="23"/>
            <w:bdr w:val="none" w:sz="0" w:space="0" w:color="auto" w:frame="1"/>
            <w:lang w:eastAsia="en-IN"/>
          </w:rPr>
          <w:t>So, in this way, we can make two incompatible interfaces work together with the help of the Adapter Design Pattern. Again the Adapter Design Pattern can be implemented in two ways. They are as follows.</w:t>
        </w:r>
      </w:ins>
    </w:p>
    <w:p w:rsidR="00764325" w:rsidRPr="00764325" w:rsidRDefault="00764325" w:rsidP="00764325">
      <w:pPr>
        <w:numPr>
          <w:ilvl w:val="0"/>
          <w:numId w:val="4"/>
        </w:numPr>
        <w:shd w:val="clear" w:color="auto" w:fill="FFFFFF"/>
        <w:spacing w:after="0" w:line="240" w:lineRule="auto"/>
        <w:jc w:val="both"/>
        <w:textAlignment w:val="baseline"/>
        <w:rPr>
          <w:ins w:id="36" w:author="Unknown"/>
          <w:rFonts w:ascii="Segoe UI" w:eastAsia="Times New Roman" w:hAnsi="Segoe UI" w:cs="Segoe UI"/>
          <w:color w:val="212529"/>
          <w:sz w:val="23"/>
          <w:szCs w:val="23"/>
          <w:lang w:eastAsia="en-IN"/>
        </w:rPr>
      </w:pPr>
      <w:ins w:id="37" w:author="Unknown">
        <w:r w:rsidRPr="00764325">
          <w:rPr>
            <w:rFonts w:ascii="Arial" w:eastAsia="Times New Roman" w:hAnsi="Arial" w:cs="Arial"/>
            <w:b/>
            <w:bCs/>
            <w:color w:val="000000"/>
            <w:sz w:val="23"/>
            <w:szCs w:val="23"/>
            <w:bdr w:val="none" w:sz="0" w:space="0" w:color="auto" w:frame="1"/>
            <w:lang w:eastAsia="en-IN"/>
          </w:rPr>
          <w:t>Object Adapter Pattern</w:t>
        </w:r>
      </w:ins>
    </w:p>
    <w:p w:rsidR="00764325" w:rsidRPr="00764325" w:rsidRDefault="00764325" w:rsidP="00764325">
      <w:pPr>
        <w:numPr>
          <w:ilvl w:val="0"/>
          <w:numId w:val="4"/>
        </w:numPr>
        <w:shd w:val="clear" w:color="auto" w:fill="FFFFFF"/>
        <w:spacing w:after="0" w:line="240" w:lineRule="auto"/>
        <w:jc w:val="both"/>
        <w:textAlignment w:val="baseline"/>
        <w:rPr>
          <w:ins w:id="38" w:author="Unknown"/>
          <w:rFonts w:ascii="Segoe UI" w:eastAsia="Times New Roman" w:hAnsi="Segoe UI" w:cs="Segoe UI"/>
          <w:color w:val="212529"/>
          <w:sz w:val="23"/>
          <w:szCs w:val="23"/>
          <w:lang w:eastAsia="en-IN"/>
        </w:rPr>
      </w:pPr>
      <w:ins w:id="39" w:author="Unknown">
        <w:r w:rsidRPr="00764325">
          <w:rPr>
            <w:rFonts w:ascii="Arial" w:eastAsia="Times New Roman" w:hAnsi="Arial" w:cs="Arial"/>
            <w:b/>
            <w:bCs/>
            <w:color w:val="000000"/>
            <w:sz w:val="23"/>
            <w:szCs w:val="23"/>
            <w:bdr w:val="none" w:sz="0" w:space="0" w:color="auto" w:frame="1"/>
            <w:lang w:eastAsia="en-IN"/>
          </w:rPr>
          <w:t>Class Adapter Pattern</w:t>
        </w:r>
      </w:ins>
    </w:p>
    <w:p w:rsidR="00764325" w:rsidRPr="00764325" w:rsidRDefault="00764325" w:rsidP="00764325">
      <w:pPr>
        <w:shd w:val="clear" w:color="auto" w:fill="FFFFFF"/>
        <w:spacing w:after="0" w:line="240" w:lineRule="auto"/>
        <w:jc w:val="both"/>
        <w:textAlignment w:val="baseline"/>
        <w:rPr>
          <w:ins w:id="40" w:author="Unknown"/>
          <w:rFonts w:ascii="Segoe UI" w:eastAsia="Times New Roman" w:hAnsi="Segoe UI" w:cs="Segoe UI"/>
          <w:color w:val="212529"/>
          <w:sz w:val="23"/>
          <w:szCs w:val="23"/>
          <w:lang w:eastAsia="en-IN"/>
        </w:rPr>
      </w:pPr>
      <w:ins w:id="41" w:author="Unknown">
        <w:r w:rsidRPr="00764325">
          <w:rPr>
            <w:rFonts w:ascii="Arial" w:eastAsia="Times New Roman" w:hAnsi="Arial" w:cs="Arial"/>
            <w:b/>
            <w:bCs/>
            <w:color w:val="000000"/>
            <w:sz w:val="23"/>
            <w:szCs w:val="23"/>
            <w:bdr w:val="none" w:sz="0" w:space="0" w:color="auto" w:frame="1"/>
            <w:lang w:eastAsia="en-IN"/>
          </w:rPr>
          <w:t>Note:</w:t>
        </w:r>
        <w:r w:rsidRPr="00764325">
          <w:rPr>
            <w:rFonts w:ascii="Arial" w:eastAsia="Times New Roman" w:hAnsi="Arial" w:cs="Arial"/>
            <w:color w:val="000000"/>
            <w:sz w:val="23"/>
            <w:szCs w:val="23"/>
            <w:bdr w:val="none" w:sz="0" w:space="0" w:color="auto" w:frame="1"/>
            <w:lang w:eastAsia="en-IN"/>
          </w:rPr>
          <w:t> In this article, we will discuss the Object Adapter Pattern and in the next article, we will discuss the Class Adapter Pattern as well as we will also discuss the difference between them and when to use one over another.</w:t>
        </w:r>
      </w:ins>
    </w:p>
    <w:p w:rsidR="00764325" w:rsidRPr="00764325" w:rsidRDefault="00764325" w:rsidP="00764325">
      <w:pPr>
        <w:shd w:val="clear" w:color="auto" w:fill="FFFFFF"/>
        <w:spacing w:after="0" w:line="240" w:lineRule="auto"/>
        <w:jc w:val="both"/>
        <w:textAlignment w:val="baseline"/>
        <w:outlineLvl w:val="4"/>
        <w:rPr>
          <w:ins w:id="42" w:author="Unknown"/>
          <w:rFonts w:ascii="Segoe UI" w:eastAsia="Times New Roman" w:hAnsi="Segoe UI" w:cs="Segoe UI"/>
          <w:color w:val="3A3A3A"/>
          <w:sz w:val="20"/>
          <w:szCs w:val="20"/>
          <w:lang w:eastAsia="en-IN"/>
        </w:rPr>
      </w:pPr>
      <w:ins w:id="43" w:author="Unknown">
        <w:r w:rsidRPr="00764325">
          <w:rPr>
            <w:rFonts w:ascii="Arial" w:eastAsia="Times New Roman" w:hAnsi="Arial" w:cs="Arial"/>
            <w:b/>
            <w:bCs/>
            <w:color w:val="000000"/>
            <w:sz w:val="27"/>
            <w:szCs w:val="27"/>
            <w:bdr w:val="none" w:sz="0" w:space="0" w:color="auto" w:frame="1"/>
            <w:lang w:eastAsia="en-IN"/>
          </w:rPr>
          <w:t>Understanding Object Adapter Design Pattern in C#:</w:t>
        </w:r>
      </w:ins>
    </w:p>
    <w:p w:rsidR="00764325" w:rsidRPr="00764325" w:rsidRDefault="00764325" w:rsidP="00764325">
      <w:pPr>
        <w:shd w:val="clear" w:color="auto" w:fill="FFFFFF"/>
        <w:spacing w:after="0" w:line="240" w:lineRule="auto"/>
        <w:jc w:val="both"/>
        <w:textAlignment w:val="baseline"/>
        <w:rPr>
          <w:ins w:id="44" w:author="Unknown"/>
          <w:rFonts w:ascii="Segoe UI" w:eastAsia="Times New Roman" w:hAnsi="Segoe UI" w:cs="Segoe UI"/>
          <w:color w:val="212529"/>
          <w:sz w:val="23"/>
          <w:szCs w:val="23"/>
          <w:lang w:eastAsia="en-IN"/>
        </w:rPr>
      </w:pPr>
      <w:ins w:id="45" w:author="Unknown">
        <w:r w:rsidRPr="00764325">
          <w:rPr>
            <w:rFonts w:ascii="Arial" w:eastAsia="Times New Roman" w:hAnsi="Arial" w:cs="Arial"/>
            <w:color w:val="000000"/>
            <w:sz w:val="23"/>
            <w:szCs w:val="23"/>
            <w:bdr w:val="none" w:sz="0" w:space="0" w:color="auto" w:frame="1"/>
            <w:lang w:eastAsia="en-IN"/>
          </w:rPr>
          <w:t>An Object Adapter delegates to an adaptee object. Let us understand the class and diagram first. In order to understand the class diagram and the different components involved in the Adapter Design Pattern please have a look at the following diagram.</w:t>
        </w:r>
      </w:ins>
    </w:p>
    <w:p w:rsidR="00764325" w:rsidRPr="00764325" w:rsidRDefault="00764325" w:rsidP="00764325">
      <w:pPr>
        <w:shd w:val="clear" w:color="auto" w:fill="FFFFFF"/>
        <w:spacing w:after="0" w:line="240" w:lineRule="auto"/>
        <w:jc w:val="both"/>
        <w:textAlignment w:val="baseline"/>
        <w:rPr>
          <w:ins w:id="46"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lastRenderedPageBreak/>
        <w:drawing>
          <wp:inline distT="0" distB="0" distL="0" distR="0">
            <wp:extent cx="6865620" cy="3192780"/>
            <wp:effectExtent l="0" t="0" r="0" b="7620"/>
            <wp:docPr id="5" name="Picture 5" descr="Object Adapte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 Adapter Design Pattern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5620" cy="3192780"/>
                    </a:xfrm>
                    <a:prstGeom prst="rect">
                      <a:avLst/>
                    </a:prstGeom>
                    <a:noFill/>
                    <a:ln>
                      <a:noFill/>
                    </a:ln>
                  </pic:spPr>
                </pic:pic>
              </a:graphicData>
            </a:graphic>
          </wp:inline>
        </w:drawing>
      </w:r>
    </w:p>
    <w:p w:rsidR="00764325" w:rsidRPr="00764325" w:rsidRDefault="00764325" w:rsidP="00764325">
      <w:pPr>
        <w:shd w:val="clear" w:color="auto" w:fill="FFFFFF"/>
        <w:spacing w:after="0" w:line="240" w:lineRule="auto"/>
        <w:jc w:val="both"/>
        <w:textAlignment w:val="baseline"/>
        <w:rPr>
          <w:ins w:id="47" w:author="Unknown"/>
          <w:rFonts w:ascii="Segoe UI" w:eastAsia="Times New Roman" w:hAnsi="Segoe UI" w:cs="Segoe UI"/>
          <w:color w:val="212529"/>
          <w:sz w:val="23"/>
          <w:szCs w:val="23"/>
          <w:lang w:eastAsia="en-IN"/>
        </w:rPr>
      </w:pPr>
      <w:ins w:id="48" w:author="Unknown">
        <w:r w:rsidRPr="00764325">
          <w:rPr>
            <w:rFonts w:ascii="Arial" w:eastAsia="Times New Roman" w:hAnsi="Arial" w:cs="Arial"/>
            <w:color w:val="000000"/>
            <w:sz w:val="23"/>
            <w:szCs w:val="23"/>
            <w:bdr w:val="none" w:sz="0" w:space="0" w:color="auto" w:frame="1"/>
            <w:lang w:eastAsia="en-IN"/>
          </w:rPr>
          <w:t>The Adapter Design Pattern is composed of four components. They are as follows:</w:t>
        </w:r>
      </w:ins>
    </w:p>
    <w:p w:rsidR="00764325" w:rsidRPr="00764325" w:rsidRDefault="00764325" w:rsidP="00764325">
      <w:pPr>
        <w:numPr>
          <w:ilvl w:val="0"/>
          <w:numId w:val="5"/>
        </w:numPr>
        <w:shd w:val="clear" w:color="auto" w:fill="FFFFFF"/>
        <w:spacing w:after="0" w:line="240" w:lineRule="auto"/>
        <w:jc w:val="both"/>
        <w:textAlignment w:val="baseline"/>
        <w:rPr>
          <w:ins w:id="49" w:author="Unknown"/>
          <w:rFonts w:ascii="Segoe UI" w:eastAsia="Times New Roman" w:hAnsi="Segoe UI" w:cs="Segoe UI"/>
          <w:color w:val="212529"/>
          <w:sz w:val="23"/>
          <w:szCs w:val="23"/>
          <w:lang w:eastAsia="en-IN"/>
        </w:rPr>
      </w:pPr>
      <w:ins w:id="50" w:author="Unknown">
        <w:r w:rsidRPr="00764325">
          <w:rPr>
            <w:rFonts w:ascii="Arial" w:eastAsia="Times New Roman" w:hAnsi="Arial" w:cs="Arial"/>
            <w:b/>
            <w:bCs/>
            <w:color w:val="000000"/>
            <w:sz w:val="23"/>
            <w:szCs w:val="23"/>
            <w:bdr w:val="none" w:sz="0" w:space="0" w:color="auto" w:frame="1"/>
            <w:lang w:eastAsia="en-IN"/>
          </w:rPr>
          <w:t>Client:</w:t>
        </w:r>
        <w:r w:rsidRPr="00764325">
          <w:rPr>
            <w:rFonts w:ascii="Arial" w:eastAsia="Times New Roman" w:hAnsi="Arial" w:cs="Arial"/>
            <w:color w:val="000000"/>
            <w:sz w:val="23"/>
            <w:szCs w:val="23"/>
            <w:bdr w:val="none" w:sz="0" w:space="0" w:color="auto" w:frame="1"/>
            <w:lang w:eastAsia="en-IN"/>
          </w:rPr>
          <w:t> The Client class can only see the Target interface.</w:t>
        </w:r>
      </w:ins>
    </w:p>
    <w:p w:rsidR="00764325" w:rsidRPr="00764325" w:rsidRDefault="00764325" w:rsidP="00764325">
      <w:pPr>
        <w:numPr>
          <w:ilvl w:val="0"/>
          <w:numId w:val="5"/>
        </w:numPr>
        <w:shd w:val="clear" w:color="auto" w:fill="FFFFFF"/>
        <w:spacing w:after="0" w:line="240" w:lineRule="auto"/>
        <w:jc w:val="both"/>
        <w:textAlignment w:val="baseline"/>
        <w:rPr>
          <w:ins w:id="51" w:author="Unknown"/>
          <w:rFonts w:ascii="Segoe UI" w:eastAsia="Times New Roman" w:hAnsi="Segoe UI" w:cs="Segoe UI"/>
          <w:color w:val="212529"/>
          <w:sz w:val="23"/>
          <w:szCs w:val="23"/>
          <w:lang w:eastAsia="en-IN"/>
        </w:rPr>
      </w:pPr>
      <w:ins w:id="52" w:author="Unknown">
        <w:r w:rsidRPr="00764325">
          <w:rPr>
            <w:rFonts w:ascii="Arial" w:eastAsia="Times New Roman" w:hAnsi="Arial" w:cs="Arial"/>
            <w:b/>
            <w:bCs/>
            <w:color w:val="000000"/>
            <w:sz w:val="24"/>
            <w:szCs w:val="24"/>
            <w:bdr w:val="none" w:sz="0" w:space="0" w:color="auto" w:frame="1"/>
            <w:lang w:eastAsia="en-IN"/>
          </w:rPr>
          <w:t>Target:</w:t>
        </w:r>
        <w:r w:rsidRPr="00764325">
          <w:rPr>
            <w:rFonts w:ascii="Arial" w:eastAsia="Times New Roman" w:hAnsi="Arial" w:cs="Arial"/>
            <w:color w:val="000000"/>
            <w:sz w:val="24"/>
            <w:szCs w:val="24"/>
            <w:bdr w:val="none" w:sz="0" w:space="0" w:color="auto" w:frame="1"/>
            <w:lang w:eastAsia="en-IN"/>
          </w:rPr>
          <w:t> It an interface and this interface needs to be implemented by the Adapter and the client can see only this interface.</w:t>
        </w:r>
      </w:ins>
    </w:p>
    <w:p w:rsidR="00764325" w:rsidRPr="00764325" w:rsidRDefault="00764325" w:rsidP="00764325">
      <w:pPr>
        <w:numPr>
          <w:ilvl w:val="0"/>
          <w:numId w:val="5"/>
        </w:numPr>
        <w:shd w:val="clear" w:color="auto" w:fill="FFFFFF"/>
        <w:spacing w:after="0" w:line="240" w:lineRule="auto"/>
        <w:jc w:val="both"/>
        <w:textAlignment w:val="baseline"/>
        <w:rPr>
          <w:ins w:id="53" w:author="Unknown"/>
          <w:rFonts w:ascii="Segoe UI" w:eastAsia="Times New Roman" w:hAnsi="Segoe UI" w:cs="Segoe UI"/>
          <w:color w:val="212529"/>
          <w:sz w:val="23"/>
          <w:szCs w:val="23"/>
          <w:lang w:eastAsia="en-IN"/>
        </w:rPr>
      </w:pPr>
      <w:ins w:id="54" w:author="Unknown">
        <w:r w:rsidRPr="00764325">
          <w:rPr>
            <w:rFonts w:ascii="Arial" w:eastAsia="Times New Roman" w:hAnsi="Arial" w:cs="Arial"/>
            <w:b/>
            <w:bCs/>
            <w:color w:val="000000"/>
            <w:sz w:val="24"/>
            <w:szCs w:val="24"/>
            <w:bdr w:val="none" w:sz="0" w:space="0" w:color="auto" w:frame="1"/>
            <w:lang w:eastAsia="en-IN"/>
          </w:rPr>
          <w:t>Adapter:</w:t>
        </w:r>
        <w:r w:rsidRPr="00764325">
          <w:rPr>
            <w:rFonts w:ascii="Arial" w:eastAsia="Times New Roman" w:hAnsi="Arial" w:cs="Arial"/>
            <w:color w:val="000000"/>
            <w:sz w:val="24"/>
            <w:szCs w:val="24"/>
            <w:bdr w:val="none" w:sz="0" w:space="0" w:color="auto" w:frame="1"/>
            <w:lang w:eastAsia="en-IN"/>
          </w:rPr>
          <w:t> This is a class that makes two incompatible systems work together. The Adapter class implements the Trager interface and provides the implementation for the ServiceA method. This class is also composed of the Adaptee i.e. it has a reference to the Adaptee object.</w:t>
        </w:r>
      </w:ins>
    </w:p>
    <w:p w:rsidR="00764325" w:rsidRPr="00764325" w:rsidRDefault="00764325" w:rsidP="00764325">
      <w:pPr>
        <w:numPr>
          <w:ilvl w:val="0"/>
          <w:numId w:val="5"/>
        </w:numPr>
        <w:shd w:val="clear" w:color="auto" w:fill="FFFFFF"/>
        <w:spacing w:after="0" w:line="240" w:lineRule="auto"/>
        <w:jc w:val="both"/>
        <w:textAlignment w:val="baseline"/>
        <w:rPr>
          <w:ins w:id="55" w:author="Unknown"/>
          <w:rFonts w:ascii="Segoe UI" w:eastAsia="Times New Roman" w:hAnsi="Segoe UI" w:cs="Segoe UI"/>
          <w:color w:val="212529"/>
          <w:sz w:val="23"/>
          <w:szCs w:val="23"/>
          <w:lang w:eastAsia="en-IN"/>
        </w:rPr>
      </w:pPr>
      <w:ins w:id="56" w:author="Unknown">
        <w:r w:rsidRPr="00764325">
          <w:rPr>
            <w:rFonts w:ascii="Arial" w:eastAsia="Times New Roman" w:hAnsi="Arial" w:cs="Arial"/>
            <w:b/>
            <w:bCs/>
            <w:color w:val="000000"/>
            <w:sz w:val="24"/>
            <w:szCs w:val="24"/>
            <w:bdr w:val="none" w:sz="0" w:space="0" w:color="auto" w:frame="1"/>
            <w:lang w:eastAsia="en-IN"/>
          </w:rPr>
          <w:t>Adaptee:</w:t>
        </w:r>
        <w:r w:rsidRPr="00764325">
          <w:rPr>
            <w:rFonts w:ascii="Arial" w:eastAsia="Times New Roman" w:hAnsi="Arial" w:cs="Arial"/>
            <w:color w:val="000000"/>
            <w:sz w:val="24"/>
            <w:szCs w:val="24"/>
            <w:bdr w:val="none" w:sz="0" w:space="0" w:color="auto" w:frame="1"/>
            <w:lang w:eastAsia="en-IN"/>
          </w:rPr>
          <w:t> This class contains the functionality which the client requires but it’s not compatible with the existing client code. So, it requires some adaptation before the client code can use it. It means the client will call the Adapter and the Adapter will do the conversion if required and then it will make a call to the Adaptee.</w:t>
        </w:r>
      </w:ins>
    </w:p>
    <w:p w:rsidR="00764325" w:rsidRPr="00764325" w:rsidRDefault="00764325" w:rsidP="00764325">
      <w:pPr>
        <w:shd w:val="clear" w:color="auto" w:fill="FFFFFF"/>
        <w:spacing w:after="0" w:line="240" w:lineRule="auto"/>
        <w:jc w:val="both"/>
        <w:textAlignment w:val="baseline"/>
        <w:rPr>
          <w:ins w:id="57" w:author="Unknown"/>
          <w:rFonts w:ascii="Segoe UI" w:eastAsia="Times New Roman" w:hAnsi="Segoe UI" w:cs="Segoe UI"/>
          <w:color w:val="212529"/>
          <w:sz w:val="23"/>
          <w:szCs w:val="23"/>
          <w:lang w:eastAsia="en-IN"/>
        </w:rPr>
      </w:pPr>
      <w:ins w:id="58" w:author="Unknown">
        <w:r w:rsidRPr="00764325">
          <w:rPr>
            <w:rFonts w:ascii="Arial" w:eastAsia="Times New Roman" w:hAnsi="Arial" w:cs="Arial"/>
            <w:color w:val="000000"/>
            <w:sz w:val="23"/>
            <w:szCs w:val="23"/>
            <w:bdr w:val="none" w:sz="0" w:space="0" w:color="auto" w:frame="1"/>
            <w:lang w:eastAsia="en-IN"/>
          </w:rPr>
          <w:t>This is what object adapter design pattern.</w:t>
        </w:r>
      </w:ins>
    </w:p>
    <w:p w:rsidR="00764325" w:rsidRPr="00764325" w:rsidRDefault="00764325" w:rsidP="00764325">
      <w:pPr>
        <w:shd w:val="clear" w:color="auto" w:fill="FFFFFF"/>
        <w:spacing w:after="0" w:line="240" w:lineRule="auto"/>
        <w:jc w:val="both"/>
        <w:textAlignment w:val="baseline"/>
        <w:outlineLvl w:val="4"/>
        <w:rPr>
          <w:ins w:id="59" w:author="Unknown"/>
          <w:rFonts w:ascii="Segoe UI" w:eastAsia="Times New Roman" w:hAnsi="Segoe UI" w:cs="Segoe UI"/>
          <w:color w:val="3A3A3A"/>
          <w:sz w:val="20"/>
          <w:szCs w:val="20"/>
          <w:lang w:eastAsia="en-IN"/>
        </w:rPr>
      </w:pPr>
      <w:ins w:id="60" w:author="Unknown">
        <w:r w:rsidRPr="00764325">
          <w:rPr>
            <w:rFonts w:ascii="Arial" w:eastAsia="Times New Roman" w:hAnsi="Arial" w:cs="Arial"/>
            <w:b/>
            <w:bCs/>
            <w:color w:val="000000"/>
            <w:sz w:val="27"/>
            <w:szCs w:val="27"/>
            <w:bdr w:val="none" w:sz="0" w:space="0" w:color="auto" w:frame="1"/>
            <w:lang w:eastAsia="en-IN"/>
          </w:rPr>
          <w:t>Implementation of Object Adapter Design Pattern in C#:</w:t>
        </w:r>
      </w:ins>
    </w:p>
    <w:p w:rsidR="00764325" w:rsidRPr="00764325" w:rsidRDefault="00764325" w:rsidP="00764325">
      <w:pPr>
        <w:shd w:val="clear" w:color="auto" w:fill="FFFFFF"/>
        <w:spacing w:after="0" w:line="240" w:lineRule="auto"/>
        <w:jc w:val="both"/>
        <w:textAlignment w:val="baseline"/>
        <w:rPr>
          <w:ins w:id="61" w:author="Unknown"/>
          <w:rFonts w:ascii="Segoe UI" w:eastAsia="Times New Roman" w:hAnsi="Segoe UI" w:cs="Segoe UI"/>
          <w:color w:val="212529"/>
          <w:sz w:val="23"/>
          <w:szCs w:val="23"/>
          <w:lang w:eastAsia="en-IN"/>
        </w:rPr>
      </w:pPr>
      <w:ins w:id="62" w:author="Unknown">
        <w:r w:rsidRPr="00764325">
          <w:rPr>
            <w:rFonts w:ascii="Arial" w:eastAsia="Times New Roman" w:hAnsi="Arial" w:cs="Arial"/>
            <w:color w:val="000000"/>
            <w:sz w:val="23"/>
            <w:szCs w:val="23"/>
            <w:bdr w:val="none" w:sz="0" w:space="0" w:color="auto" w:frame="1"/>
            <w:lang w:eastAsia="en-IN"/>
          </w:rPr>
          <w:t>Let us implement the example that we discussed using Object Adapter Design Pattern in C# step by step.</w:t>
        </w:r>
      </w:ins>
    </w:p>
    <w:p w:rsidR="00764325" w:rsidRPr="00764325" w:rsidRDefault="00764325" w:rsidP="00764325">
      <w:pPr>
        <w:shd w:val="clear" w:color="auto" w:fill="FFFFFF"/>
        <w:spacing w:after="0" w:line="240" w:lineRule="auto"/>
        <w:jc w:val="both"/>
        <w:textAlignment w:val="baseline"/>
        <w:outlineLvl w:val="4"/>
        <w:rPr>
          <w:ins w:id="63" w:author="Unknown"/>
          <w:rFonts w:ascii="Segoe UI" w:eastAsia="Times New Roman" w:hAnsi="Segoe UI" w:cs="Segoe UI"/>
          <w:color w:val="3A3A3A"/>
          <w:sz w:val="20"/>
          <w:szCs w:val="20"/>
          <w:lang w:eastAsia="en-IN"/>
        </w:rPr>
      </w:pPr>
      <w:ins w:id="64" w:author="Unknown">
        <w:r w:rsidRPr="00764325">
          <w:rPr>
            <w:rFonts w:ascii="Arial" w:eastAsia="Times New Roman" w:hAnsi="Arial" w:cs="Arial"/>
            <w:b/>
            <w:bCs/>
            <w:color w:val="000000"/>
            <w:sz w:val="27"/>
            <w:szCs w:val="27"/>
            <w:bdr w:val="none" w:sz="0" w:space="0" w:color="auto" w:frame="1"/>
            <w:lang w:eastAsia="en-IN"/>
          </w:rPr>
          <w:t>Step1: Creating Employee class</w:t>
        </w:r>
      </w:ins>
    </w:p>
    <w:p w:rsidR="00764325" w:rsidRPr="00764325" w:rsidRDefault="00764325" w:rsidP="00764325">
      <w:pPr>
        <w:shd w:val="clear" w:color="auto" w:fill="FFFFFF"/>
        <w:spacing w:after="0" w:line="240" w:lineRule="auto"/>
        <w:jc w:val="both"/>
        <w:textAlignment w:val="baseline"/>
        <w:rPr>
          <w:ins w:id="65" w:author="Unknown"/>
          <w:rFonts w:ascii="Segoe UI" w:eastAsia="Times New Roman" w:hAnsi="Segoe UI" w:cs="Segoe UI"/>
          <w:color w:val="212529"/>
          <w:sz w:val="23"/>
          <w:szCs w:val="23"/>
          <w:lang w:eastAsia="en-IN"/>
        </w:rPr>
      </w:pPr>
      <w:ins w:id="66" w:author="Unknown">
        <w:r w:rsidRPr="00764325">
          <w:rPr>
            <w:rFonts w:ascii="Arial" w:eastAsia="Times New Roman" w:hAnsi="Arial" w:cs="Arial"/>
            <w:color w:val="000000"/>
            <w:sz w:val="23"/>
            <w:szCs w:val="23"/>
            <w:bdr w:val="none" w:sz="0" w:space="0" w:color="auto" w:frame="1"/>
            <w:lang w:eastAsia="en-IN"/>
          </w:rPr>
          <w:t>Create a class file with the name </w:t>
        </w:r>
        <w:r w:rsidRPr="00764325">
          <w:rPr>
            <w:rFonts w:ascii="Arial" w:eastAsia="Times New Roman" w:hAnsi="Arial" w:cs="Arial"/>
            <w:b/>
            <w:bCs/>
            <w:color w:val="000000"/>
            <w:sz w:val="23"/>
            <w:szCs w:val="23"/>
            <w:bdr w:val="none" w:sz="0" w:space="0" w:color="auto" w:frame="1"/>
            <w:lang w:eastAsia="en-IN"/>
          </w:rPr>
          <w:t>Employee.cs</w:t>
        </w:r>
        <w:r w:rsidRPr="00764325">
          <w:rPr>
            <w:rFonts w:ascii="Arial" w:eastAsia="Times New Roman" w:hAnsi="Arial" w:cs="Arial"/>
            <w:color w:val="000000"/>
            <w:sz w:val="23"/>
            <w:szCs w:val="23"/>
            <w:bdr w:val="none" w:sz="0" w:space="0" w:color="auto" w:frame="1"/>
            <w:lang w:eastAsia="en-IN"/>
          </w:rPr>
          <w:t> and then copy and paste the following code in it. This class is going to be used by Third Party Billing System (i.e. Adaptee) as we as by the Adapter. Here, we created the Employee with the required properties and then initialize the properties using the class constructor.</w:t>
        </w:r>
      </w:ins>
    </w:p>
    <w:p w:rsidR="00764325" w:rsidRPr="00764325" w:rsidRDefault="00764325" w:rsidP="00764325">
      <w:pPr>
        <w:shd w:val="clear" w:color="auto" w:fill="272B33"/>
        <w:spacing w:after="0" w:line="384" w:lineRule="atLeast"/>
        <w:textAlignment w:val="baseline"/>
        <w:rPr>
          <w:ins w:id="67" w:author="Unknown"/>
          <w:rFonts w:ascii="Consolas" w:eastAsia="Times New Roman" w:hAnsi="Consolas" w:cs="Segoe UI"/>
          <w:color w:val="596174"/>
          <w:sz w:val="18"/>
          <w:szCs w:val="18"/>
          <w:lang w:eastAsia="en-IN"/>
        </w:rPr>
      </w:pPr>
      <w:ins w:id="68" w:author="Unknown">
        <w:r w:rsidRPr="00764325">
          <w:rPr>
            <w:rFonts w:ascii="inherit" w:eastAsia="Times New Roman" w:hAnsi="inherit" w:cs="Segoe UI"/>
            <w:b/>
            <w:bCs/>
            <w:color w:val="D171DD"/>
            <w:sz w:val="25"/>
            <w:szCs w:val="25"/>
            <w:bdr w:val="none" w:sz="0" w:space="0" w:color="auto" w:frame="1"/>
            <w:lang w:eastAsia="en-IN"/>
          </w:rPr>
          <w:t xml:space="preserve">namespace </w:t>
        </w:r>
        <w:r w:rsidRPr="00764325">
          <w:rPr>
            <w:rFonts w:ascii="inherit" w:eastAsia="Times New Roman" w:hAnsi="inherit" w:cs="Segoe UI"/>
            <w:i/>
            <w:iCs/>
            <w:color w:val="4284AE"/>
            <w:sz w:val="25"/>
            <w:szCs w:val="25"/>
            <w:bdr w:val="none" w:sz="0" w:space="0" w:color="auto" w:frame="1"/>
            <w:lang w:eastAsia="en-IN"/>
          </w:rPr>
          <w:t>AdapterDesignPattern</w:t>
        </w:r>
      </w:ins>
    </w:p>
    <w:p w:rsidR="00764325" w:rsidRPr="00764325" w:rsidRDefault="00764325" w:rsidP="00764325">
      <w:pPr>
        <w:shd w:val="clear" w:color="auto" w:fill="272B33"/>
        <w:spacing w:after="0" w:line="384" w:lineRule="atLeast"/>
        <w:textAlignment w:val="baseline"/>
        <w:rPr>
          <w:ins w:id="69" w:author="Unknown"/>
          <w:rFonts w:ascii="Consolas" w:eastAsia="Times New Roman" w:hAnsi="Consolas" w:cs="Segoe UI"/>
          <w:color w:val="596174"/>
          <w:sz w:val="18"/>
          <w:szCs w:val="18"/>
          <w:lang w:eastAsia="en-IN"/>
        </w:rPr>
      </w:pPr>
      <w:ins w:id="70"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71" w:author="Unknown"/>
          <w:rFonts w:ascii="Consolas" w:eastAsia="Times New Roman" w:hAnsi="Consolas" w:cs="Segoe UI"/>
          <w:color w:val="596174"/>
          <w:sz w:val="18"/>
          <w:szCs w:val="18"/>
          <w:lang w:eastAsia="en-IN"/>
        </w:rPr>
      </w:pPr>
      <w:ins w:id="72"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class</w:t>
        </w:r>
        <w:r w:rsidRPr="00764325">
          <w:rPr>
            <w:rFonts w:ascii="inherit" w:eastAsia="Times New Roman" w:hAnsi="inherit" w:cs="Segoe UI"/>
            <w:color w:val="CFD5E0"/>
            <w:sz w:val="25"/>
            <w:szCs w:val="25"/>
            <w:bdr w:val="none" w:sz="0" w:space="0" w:color="auto" w:frame="1"/>
            <w:lang w:eastAsia="en-IN"/>
          </w:rPr>
          <w:t xml:space="preserve"> Employee</w:t>
        </w:r>
      </w:ins>
    </w:p>
    <w:p w:rsidR="00764325" w:rsidRPr="00764325" w:rsidRDefault="00764325" w:rsidP="00764325">
      <w:pPr>
        <w:shd w:val="clear" w:color="auto" w:fill="272B33"/>
        <w:spacing w:after="0" w:line="384" w:lineRule="atLeast"/>
        <w:textAlignment w:val="baseline"/>
        <w:rPr>
          <w:ins w:id="73" w:author="Unknown"/>
          <w:rFonts w:ascii="Consolas" w:eastAsia="Times New Roman" w:hAnsi="Consolas" w:cs="Segoe UI"/>
          <w:color w:val="596174"/>
          <w:sz w:val="18"/>
          <w:szCs w:val="18"/>
          <w:lang w:eastAsia="en-IN"/>
        </w:rPr>
      </w:pPr>
      <w:ins w:id="74"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75" w:author="Unknown"/>
          <w:rFonts w:ascii="Consolas" w:eastAsia="Times New Roman" w:hAnsi="Consolas" w:cs="Segoe UI"/>
          <w:color w:val="596174"/>
          <w:sz w:val="18"/>
          <w:szCs w:val="18"/>
          <w:lang w:eastAsia="en-IN"/>
        </w:rPr>
      </w:pPr>
      <w:ins w:id="76"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int</w:t>
        </w:r>
        <w:r w:rsidRPr="00764325">
          <w:rPr>
            <w:rFonts w:ascii="inherit" w:eastAsia="Times New Roman" w:hAnsi="inherit" w:cs="Segoe UI"/>
            <w:color w:val="CFD5E0"/>
            <w:sz w:val="25"/>
            <w:szCs w:val="25"/>
            <w:bdr w:val="none" w:sz="0" w:space="0" w:color="auto" w:frame="1"/>
            <w:lang w:eastAsia="en-IN"/>
          </w:rPr>
          <w:t xml:space="preserve"> ID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get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set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77" w:author="Unknown"/>
          <w:rFonts w:ascii="Consolas" w:eastAsia="Times New Roman" w:hAnsi="Consolas" w:cs="Segoe UI"/>
          <w:color w:val="596174"/>
          <w:sz w:val="18"/>
          <w:szCs w:val="18"/>
          <w:lang w:eastAsia="en-IN"/>
        </w:rPr>
      </w:pPr>
      <w:ins w:id="78"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string Name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get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set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79" w:author="Unknown"/>
          <w:rFonts w:ascii="Consolas" w:eastAsia="Times New Roman" w:hAnsi="Consolas" w:cs="Segoe UI"/>
          <w:color w:val="596174"/>
          <w:sz w:val="18"/>
          <w:szCs w:val="18"/>
          <w:lang w:eastAsia="en-IN"/>
        </w:rPr>
      </w:pPr>
      <w:ins w:id="80"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string Designation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get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set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81" w:author="Unknown"/>
          <w:rFonts w:ascii="Consolas" w:eastAsia="Times New Roman" w:hAnsi="Consolas" w:cs="Segoe UI"/>
          <w:color w:val="596174"/>
          <w:sz w:val="18"/>
          <w:szCs w:val="18"/>
          <w:lang w:eastAsia="en-IN"/>
        </w:rPr>
      </w:pPr>
      <w:ins w:id="82" w:author="Unknown">
        <w:r w:rsidRPr="00764325">
          <w:rPr>
            <w:rFonts w:ascii="inherit" w:eastAsia="Times New Roman" w:hAnsi="inherit" w:cs="Segoe UI"/>
            <w:b/>
            <w:bCs/>
            <w:color w:val="D171DD"/>
            <w:sz w:val="25"/>
            <w:szCs w:val="25"/>
            <w:bdr w:val="none" w:sz="0" w:space="0" w:color="auto" w:frame="1"/>
            <w:lang w:eastAsia="en-IN"/>
          </w:rPr>
          <w:lastRenderedPageBreak/>
          <w:t>public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decimal</w:t>
        </w:r>
        <w:r w:rsidRPr="00764325">
          <w:rPr>
            <w:rFonts w:ascii="inherit" w:eastAsia="Times New Roman" w:hAnsi="inherit" w:cs="Segoe UI"/>
            <w:color w:val="CFD5E0"/>
            <w:sz w:val="25"/>
            <w:szCs w:val="25"/>
            <w:bdr w:val="none" w:sz="0" w:space="0" w:color="auto" w:frame="1"/>
            <w:lang w:eastAsia="en-IN"/>
          </w:rPr>
          <w:t xml:space="preserve"> Salary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get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set</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83" w:author="Unknown"/>
          <w:rFonts w:ascii="Consolas" w:eastAsia="Times New Roman" w:hAnsi="Consolas" w:cs="Segoe UI"/>
          <w:color w:val="596174"/>
          <w:sz w:val="18"/>
          <w:szCs w:val="18"/>
          <w:lang w:eastAsia="en-IN"/>
        </w:rPr>
      </w:pPr>
      <w:ins w:id="84"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color w:val="4284AE"/>
            <w:sz w:val="25"/>
            <w:szCs w:val="25"/>
            <w:bdr w:val="none" w:sz="0" w:space="0" w:color="auto" w:frame="1"/>
            <w:lang w:eastAsia="en-IN"/>
          </w:rPr>
          <w:t>Employee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b/>
            <w:bCs/>
            <w:color w:val="D171DD"/>
            <w:sz w:val="25"/>
            <w:szCs w:val="25"/>
            <w:bdr w:val="none" w:sz="0" w:space="0" w:color="auto" w:frame="1"/>
            <w:lang w:eastAsia="en-IN"/>
          </w:rPr>
          <w:t>int</w:t>
        </w:r>
        <w:r w:rsidRPr="00764325">
          <w:rPr>
            <w:rFonts w:ascii="inherit" w:eastAsia="Times New Roman" w:hAnsi="inherit" w:cs="Segoe UI"/>
            <w:color w:val="CFD5E0"/>
            <w:sz w:val="25"/>
            <w:szCs w:val="25"/>
            <w:bdr w:val="none" w:sz="0" w:space="0" w:color="auto" w:frame="1"/>
            <w:lang w:eastAsia="en-IN"/>
          </w:rPr>
          <w:t xml:space="preserve"> id, string name, string designation, </w:t>
        </w:r>
        <w:r w:rsidRPr="00764325">
          <w:rPr>
            <w:rFonts w:ascii="inherit" w:eastAsia="Times New Roman" w:hAnsi="inherit" w:cs="Segoe UI"/>
            <w:b/>
            <w:bCs/>
            <w:color w:val="D171DD"/>
            <w:sz w:val="25"/>
            <w:szCs w:val="25"/>
            <w:bdr w:val="none" w:sz="0" w:space="0" w:color="auto" w:frame="1"/>
            <w:lang w:eastAsia="en-IN"/>
          </w:rPr>
          <w:t>decimal</w:t>
        </w:r>
        <w:r w:rsidRPr="00764325">
          <w:rPr>
            <w:rFonts w:ascii="inherit" w:eastAsia="Times New Roman" w:hAnsi="inherit" w:cs="Segoe UI"/>
            <w:color w:val="CFD5E0"/>
            <w:sz w:val="25"/>
            <w:szCs w:val="25"/>
            <w:bdr w:val="none" w:sz="0" w:space="0" w:color="auto" w:frame="1"/>
            <w:lang w:eastAsia="en-IN"/>
          </w:rPr>
          <w:t xml:space="preserve"> salary</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85" w:author="Unknown"/>
          <w:rFonts w:ascii="Consolas" w:eastAsia="Times New Roman" w:hAnsi="Consolas" w:cs="Segoe UI"/>
          <w:color w:val="596174"/>
          <w:sz w:val="18"/>
          <w:szCs w:val="18"/>
          <w:lang w:eastAsia="en-IN"/>
        </w:rPr>
      </w:pPr>
      <w:ins w:id="86"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87" w:author="Unknown"/>
          <w:rFonts w:ascii="Consolas" w:eastAsia="Times New Roman" w:hAnsi="Consolas" w:cs="Segoe UI"/>
          <w:color w:val="596174"/>
          <w:sz w:val="18"/>
          <w:szCs w:val="18"/>
          <w:lang w:eastAsia="en-IN"/>
        </w:rPr>
      </w:pPr>
      <w:ins w:id="88" w:author="Unknown">
        <w:r w:rsidRPr="00764325">
          <w:rPr>
            <w:rFonts w:ascii="inherit" w:eastAsia="Times New Roman" w:hAnsi="inherit" w:cs="Segoe UI"/>
            <w:color w:val="CFD5E0"/>
            <w:sz w:val="25"/>
            <w:szCs w:val="25"/>
            <w:bdr w:val="none" w:sz="0" w:space="0" w:color="auto" w:frame="1"/>
            <w:lang w:eastAsia="en-IN"/>
          </w:rPr>
          <w:t>ID = id;</w:t>
        </w:r>
      </w:ins>
    </w:p>
    <w:p w:rsidR="00764325" w:rsidRPr="00764325" w:rsidRDefault="00764325" w:rsidP="00764325">
      <w:pPr>
        <w:shd w:val="clear" w:color="auto" w:fill="272B33"/>
        <w:spacing w:after="0" w:line="384" w:lineRule="atLeast"/>
        <w:textAlignment w:val="baseline"/>
        <w:rPr>
          <w:ins w:id="89" w:author="Unknown"/>
          <w:rFonts w:ascii="Consolas" w:eastAsia="Times New Roman" w:hAnsi="Consolas" w:cs="Segoe UI"/>
          <w:color w:val="596174"/>
          <w:sz w:val="18"/>
          <w:szCs w:val="18"/>
          <w:lang w:eastAsia="en-IN"/>
        </w:rPr>
      </w:pPr>
      <w:ins w:id="90" w:author="Unknown">
        <w:r w:rsidRPr="00764325">
          <w:rPr>
            <w:rFonts w:ascii="inherit" w:eastAsia="Times New Roman" w:hAnsi="inherit" w:cs="Segoe UI"/>
            <w:color w:val="CFD5E0"/>
            <w:sz w:val="25"/>
            <w:szCs w:val="25"/>
            <w:bdr w:val="none" w:sz="0" w:space="0" w:color="auto" w:frame="1"/>
            <w:lang w:eastAsia="en-IN"/>
          </w:rPr>
          <w:t>Name = name;</w:t>
        </w:r>
      </w:ins>
    </w:p>
    <w:p w:rsidR="00764325" w:rsidRPr="00764325" w:rsidRDefault="00764325" w:rsidP="00764325">
      <w:pPr>
        <w:shd w:val="clear" w:color="auto" w:fill="272B33"/>
        <w:spacing w:after="0" w:line="384" w:lineRule="atLeast"/>
        <w:textAlignment w:val="baseline"/>
        <w:rPr>
          <w:ins w:id="91" w:author="Unknown"/>
          <w:rFonts w:ascii="Consolas" w:eastAsia="Times New Roman" w:hAnsi="Consolas" w:cs="Segoe UI"/>
          <w:color w:val="596174"/>
          <w:sz w:val="18"/>
          <w:szCs w:val="18"/>
          <w:lang w:eastAsia="en-IN"/>
        </w:rPr>
      </w:pPr>
      <w:ins w:id="92" w:author="Unknown">
        <w:r w:rsidRPr="00764325">
          <w:rPr>
            <w:rFonts w:ascii="inherit" w:eastAsia="Times New Roman" w:hAnsi="inherit" w:cs="Segoe UI"/>
            <w:color w:val="CFD5E0"/>
            <w:sz w:val="25"/>
            <w:szCs w:val="25"/>
            <w:bdr w:val="none" w:sz="0" w:space="0" w:color="auto" w:frame="1"/>
            <w:lang w:eastAsia="en-IN"/>
          </w:rPr>
          <w:t>Designation = designation;</w:t>
        </w:r>
      </w:ins>
    </w:p>
    <w:p w:rsidR="00764325" w:rsidRPr="00764325" w:rsidRDefault="00764325" w:rsidP="00764325">
      <w:pPr>
        <w:shd w:val="clear" w:color="auto" w:fill="272B33"/>
        <w:spacing w:after="0" w:line="384" w:lineRule="atLeast"/>
        <w:textAlignment w:val="baseline"/>
        <w:rPr>
          <w:ins w:id="93" w:author="Unknown"/>
          <w:rFonts w:ascii="Consolas" w:eastAsia="Times New Roman" w:hAnsi="Consolas" w:cs="Segoe UI"/>
          <w:color w:val="596174"/>
          <w:sz w:val="18"/>
          <w:szCs w:val="18"/>
          <w:lang w:eastAsia="en-IN"/>
        </w:rPr>
      </w:pPr>
      <w:ins w:id="94" w:author="Unknown">
        <w:r w:rsidRPr="00764325">
          <w:rPr>
            <w:rFonts w:ascii="inherit" w:eastAsia="Times New Roman" w:hAnsi="inherit" w:cs="Segoe UI"/>
            <w:color w:val="CFD5E0"/>
            <w:sz w:val="25"/>
            <w:szCs w:val="25"/>
            <w:bdr w:val="none" w:sz="0" w:space="0" w:color="auto" w:frame="1"/>
            <w:lang w:eastAsia="en-IN"/>
          </w:rPr>
          <w:t xml:space="preserve">Salary = salary; </w:t>
        </w:r>
      </w:ins>
    </w:p>
    <w:p w:rsidR="00764325" w:rsidRPr="00764325" w:rsidRDefault="00764325" w:rsidP="00764325">
      <w:pPr>
        <w:shd w:val="clear" w:color="auto" w:fill="272B33"/>
        <w:spacing w:after="0" w:line="384" w:lineRule="atLeast"/>
        <w:textAlignment w:val="baseline"/>
        <w:rPr>
          <w:ins w:id="95" w:author="Unknown"/>
          <w:rFonts w:ascii="Consolas" w:eastAsia="Times New Roman" w:hAnsi="Consolas" w:cs="Segoe UI"/>
          <w:color w:val="596174"/>
          <w:sz w:val="18"/>
          <w:szCs w:val="18"/>
          <w:lang w:eastAsia="en-IN"/>
        </w:rPr>
      </w:pPr>
      <w:ins w:id="96"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97" w:author="Unknown"/>
          <w:rFonts w:ascii="Consolas" w:eastAsia="Times New Roman" w:hAnsi="Consolas" w:cs="Segoe UI"/>
          <w:color w:val="596174"/>
          <w:sz w:val="18"/>
          <w:szCs w:val="18"/>
          <w:lang w:eastAsia="en-IN"/>
        </w:rPr>
      </w:pPr>
      <w:ins w:id="98"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line="384" w:lineRule="atLeast"/>
        <w:textAlignment w:val="baseline"/>
        <w:rPr>
          <w:ins w:id="99" w:author="Unknown"/>
          <w:rFonts w:ascii="Consolas" w:eastAsia="Times New Roman" w:hAnsi="Consolas" w:cs="Segoe UI"/>
          <w:color w:val="596174"/>
          <w:sz w:val="18"/>
          <w:szCs w:val="18"/>
          <w:lang w:eastAsia="en-IN"/>
        </w:rPr>
      </w:pPr>
      <w:ins w:id="100"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FFFFFF"/>
        <w:spacing w:after="0" w:line="240" w:lineRule="auto"/>
        <w:jc w:val="both"/>
        <w:textAlignment w:val="baseline"/>
        <w:outlineLvl w:val="4"/>
        <w:rPr>
          <w:ins w:id="101" w:author="Unknown"/>
          <w:rFonts w:ascii="Segoe UI" w:eastAsia="Times New Roman" w:hAnsi="Segoe UI" w:cs="Segoe UI"/>
          <w:color w:val="3A3A3A"/>
          <w:sz w:val="20"/>
          <w:szCs w:val="20"/>
          <w:lang w:eastAsia="en-IN"/>
        </w:rPr>
      </w:pPr>
      <w:ins w:id="102" w:author="Unknown">
        <w:r w:rsidRPr="00764325">
          <w:rPr>
            <w:rFonts w:ascii="Arial" w:eastAsia="Times New Roman" w:hAnsi="Arial" w:cs="Arial"/>
            <w:b/>
            <w:bCs/>
            <w:color w:val="000000"/>
            <w:sz w:val="27"/>
            <w:szCs w:val="27"/>
            <w:bdr w:val="none" w:sz="0" w:space="0" w:color="auto" w:frame="1"/>
            <w:lang w:eastAsia="en-IN"/>
          </w:rPr>
          <w:t>Step2: Creating Adaptee</w:t>
        </w:r>
      </w:ins>
    </w:p>
    <w:p w:rsidR="00764325" w:rsidRPr="00764325" w:rsidRDefault="00764325" w:rsidP="00764325">
      <w:pPr>
        <w:shd w:val="clear" w:color="auto" w:fill="FFFFFF"/>
        <w:spacing w:after="0" w:line="240" w:lineRule="auto"/>
        <w:jc w:val="both"/>
        <w:textAlignment w:val="baseline"/>
        <w:rPr>
          <w:ins w:id="103" w:author="Unknown"/>
          <w:rFonts w:ascii="Segoe UI" w:eastAsia="Times New Roman" w:hAnsi="Segoe UI" w:cs="Segoe UI"/>
          <w:color w:val="212529"/>
          <w:sz w:val="23"/>
          <w:szCs w:val="23"/>
          <w:lang w:eastAsia="en-IN"/>
        </w:rPr>
      </w:pPr>
      <w:ins w:id="104" w:author="Unknown">
        <w:r w:rsidRPr="00764325">
          <w:rPr>
            <w:rFonts w:ascii="Arial" w:eastAsia="Times New Roman" w:hAnsi="Arial" w:cs="Arial"/>
            <w:color w:val="000000"/>
            <w:sz w:val="23"/>
            <w:szCs w:val="23"/>
            <w:bdr w:val="none" w:sz="0" w:space="0" w:color="auto" w:frame="1"/>
            <w:lang w:eastAsia="en-IN"/>
          </w:rPr>
          <w:t>Create a class file with the name ThirdPartyBillingSystem.cs and then copy and paste the following code in it. This class is having the ProcessSalary method which takes a list of employees as an input parameter and then processes the salary of each employee.</w:t>
        </w:r>
      </w:ins>
    </w:p>
    <w:p w:rsidR="00764325" w:rsidRPr="00764325" w:rsidRDefault="00764325" w:rsidP="00764325">
      <w:pPr>
        <w:shd w:val="clear" w:color="auto" w:fill="272B33"/>
        <w:spacing w:after="0" w:line="384" w:lineRule="atLeast"/>
        <w:textAlignment w:val="baseline"/>
        <w:rPr>
          <w:ins w:id="105" w:author="Unknown"/>
          <w:rFonts w:ascii="Consolas" w:eastAsia="Times New Roman" w:hAnsi="Consolas" w:cs="Segoe UI"/>
          <w:color w:val="596174"/>
          <w:sz w:val="18"/>
          <w:szCs w:val="18"/>
          <w:lang w:eastAsia="en-IN"/>
        </w:rPr>
      </w:pPr>
      <w:ins w:id="106" w:author="Unknown">
        <w:r w:rsidRPr="00764325">
          <w:rPr>
            <w:rFonts w:ascii="inherit" w:eastAsia="Times New Roman" w:hAnsi="inherit" w:cs="Segoe UI"/>
            <w:b/>
            <w:bCs/>
            <w:color w:val="D171DD"/>
            <w:sz w:val="25"/>
            <w:szCs w:val="25"/>
            <w:bdr w:val="none" w:sz="0" w:space="0" w:color="auto" w:frame="1"/>
            <w:lang w:eastAsia="en-IN"/>
          </w:rPr>
          <w:t xml:space="preserve">using </w:t>
        </w:r>
        <w:r w:rsidRPr="00764325">
          <w:rPr>
            <w:rFonts w:ascii="inherit" w:eastAsia="Times New Roman" w:hAnsi="inherit" w:cs="Segoe UI"/>
            <w:i/>
            <w:iCs/>
            <w:color w:val="4284AE"/>
            <w:sz w:val="25"/>
            <w:szCs w:val="25"/>
            <w:bdr w:val="none" w:sz="0" w:space="0" w:color="auto" w:frame="1"/>
            <w:lang w:eastAsia="en-IN"/>
          </w:rPr>
          <w:t>System;</w:t>
        </w:r>
      </w:ins>
    </w:p>
    <w:p w:rsidR="00764325" w:rsidRPr="00764325" w:rsidRDefault="00764325" w:rsidP="00764325">
      <w:pPr>
        <w:shd w:val="clear" w:color="auto" w:fill="272B33"/>
        <w:spacing w:after="0" w:line="384" w:lineRule="atLeast"/>
        <w:textAlignment w:val="baseline"/>
        <w:rPr>
          <w:ins w:id="107" w:author="Unknown"/>
          <w:rFonts w:ascii="Consolas" w:eastAsia="Times New Roman" w:hAnsi="Consolas" w:cs="Segoe UI"/>
          <w:color w:val="596174"/>
          <w:sz w:val="18"/>
          <w:szCs w:val="18"/>
          <w:lang w:eastAsia="en-IN"/>
        </w:rPr>
      </w:pPr>
      <w:ins w:id="108" w:author="Unknown">
        <w:r w:rsidRPr="00764325">
          <w:rPr>
            <w:rFonts w:ascii="inherit" w:eastAsia="Times New Roman" w:hAnsi="inherit" w:cs="Segoe UI"/>
            <w:b/>
            <w:bCs/>
            <w:color w:val="D171DD"/>
            <w:sz w:val="25"/>
            <w:szCs w:val="25"/>
            <w:bdr w:val="none" w:sz="0" w:space="0" w:color="auto" w:frame="1"/>
            <w:lang w:eastAsia="en-IN"/>
          </w:rPr>
          <w:t xml:space="preserve">using </w:t>
        </w:r>
        <w:r w:rsidRPr="00764325">
          <w:rPr>
            <w:rFonts w:ascii="inherit" w:eastAsia="Times New Roman" w:hAnsi="inherit" w:cs="Segoe UI"/>
            <w:i/>
            <w:iCs/>
            <w:color w:val="4284AE"/>
            <w:sz w:val="25"/>
            <w:szCs w:val="25"/>
            <w:bdr w:val="none" w:sz="0" w:space="0" w:color="auto" w:frame="1"/>
            <w:lang w:eastAsia="en-IN"/>
          </w:rPr>
          <w:t>System.Collections.Generic;</w:t>
        </w:r>
      </w:ins>
    </w:p>
    <w:p w:rsidR="00764325" w:rsidRPr="00764325" w:rsidRDefault="00764325" w:rsidP="00764325">
      <w:pPr>
        <w:shd w:val="clear" w:color="auto" w:fill="272B33"/>
        <w:spacing w:after="0" w:line="384" w:lineRule="atLeast"/>
        <w:textAlignment w:val="baseline"/>
        <w:rPr>
          <w:ins w:id="109" w:author="Unknown"/>
          <w:rFonts w:ascii="Consolas" w:eastAsia="Times New Roman" w:hAnsi="Consolas" w:cs="Segoe UI"/>
          <w:color w:val="596174"/>
          <w:sz w:val="18"/>
          <w:szCs w:val="18"/>
          <w:lang w:eastAsia="en-IN"/>
        </w:rPr>
      </w:pPr>
      <w:ins w:id="110" w:author="Unknown">
        <w:r w:rsidRPr="00764325">
          <w:rPr>
            <w:rFonts w:ascii="inherit" w:eastAsia="Times New Roman" w:hAnsi="inherit" w:cs="Segoe UI"/>
            <w:b/>
            <w:bCs/>
            <w:color w:val="D171DD"/>
            <w:sz w:val="25"/>
            <w:szCs w:val="25"/>
            <w:bdr w:val="none" w:sz="0" w:space="0" w:color="auto" w:frame="1"/>
            <w:lang w:eastAsia="en-IN"/>
          </w:rPr>
          <w:t xml:space="preserve">namespace </w:t>
        </w:r>
        <w:r w:rsidRPr="00764325">
          <w:rPr>
            <w:rFonts w:ascii="inherit" w:eastAsia="Times New Roman" w:hAnsi="inherit" w:cs="Segoe UI"/>
            <w:i/>
            <w:iCs/>
            <w:color w:val="4284AE"/>
            <w:sz w:val="25"/>
            <w:szCs w:val="25"/>
            <w:bdr w:val="none" w:sz="0" w:space="0" w:color="auto" w:frame="1"/>
            <w:lang w:eastAsia="en-IN"/>
          </w:rPr>
          <w:t>AdapterDesignPattern</w:t>
        </w:r>
      </w:ins>
    </w:p>
    <w:p w:rsidR="00764325" w:rsidRPr="00764325" w:rsidRDefault="00764325" w:rsidP="00764325">
      <w:pPr>
        <w:shd w:val="clear" w:color="auto" w:fill="272B33"/>
        <w:spacing w:after="0" w:line="384" w:lineRule="atLeast"/>
        <w:textAlignment w:val="baseline"/>
        <w:rPr>
          <w:ins w:id="111" w:author="Unknown"/>
          <w:rFonts w:ascii="Consolas" w:eastAsia="Times New Roman" w:hAnsi="Consolas" w:cs="Segoe UI"/>
          <w:color w:val="596174"/>
          <w:sz w:val="18"/>
          <w:szCs w:val="18"/>
          <w:lang w:eastAsia="en-IN"/>
        </w:rPr>
      </w:pPr>
      <w:ins w:id="112"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13" w:author="Unknown"/>
          <w:rFonts w:ascii="Consolas" w:eastAsia="Times New Roman" w:hAnsi="Consolas" w:cs="Segoe UI"/>
          <w:color w:val="596174"/>
          <w:sz w:val="18"/>
          <w:szCs w:val="18"/>
          <w:lang w:eastAsia="en-IN"/>
        </w:rPr>
      </w:pPr>
      <w:ins w:id="114"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class</w:t>
        </w:r>
        <w:r w:rsidRPr="00764325">
          <w:rPr>
            <w:rFonts w:ascii="inherit" w:eastAsia="Times New Roman" w:hAnsi="inherit" w:cs="Segoe UI"/>
            <w:color w:val="CFD5E0"/>
            <w:sz w:val="25"/>
            <w:szCs w:val="25"/>
            <w:bdr w:val="none" w:sz="0" w:space="0" w:color="auto" w:frame="1"/>
            <w:lang w:eastAsia="en-IN"/>
          </w:rPr>
          <w:t xml:space="preserve"> ThirdPartyBillingSystem</w:t>
        </w:r>
      </w:ins>
    </w:p>
    <w:p w:rsidR="00764325" w:rsidRPr="00764325" w:rsidRDefault="00764325" w:rsidP="00764325">
      <w:pPr>
        <w:shd w:val="clear" w:color="auto" w:fill="272B33"/>
        <w:spacing w:after="0" w:line="384" w:lineRule="atLeast"/>
        <w:textAlignment w:val="baseline"/>
        <w:rPr>
          <w:ins w:id="115" w:author="Unknown"/>
          <w:rFonts w:ascii="Consolas" w:eastAsia="Times New Roman" w:hAnsi="Consolas" w:cs="Segoe UI"/>
          <w:color w:val="596174"/>
          <w:sz w:val="18"/>
          <w:szCs w:val="18"/>
          <w:lang w:eastAsia="en-IN"/>
        </w:rPr>
      </w:pPr>
      <w:ins w:id="116"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17" w:author="Unknown"/>
          <w:rFonts w:ascii="Consolas" w:eastAsia="Times New Roman" w:hAnsi="Consolas" w:cs="Segoe UI"/>
          <w:color w:val="596174"/>
          <w:sz w:val="18"/>
          <w:szCs w:val="18"/>
          <w:lang w:eastAsia="en-IN"/>
        </w:rPr>
      </w:pPr>
      <w:ins w:id="118" w:author="Unknown">
        <w:r w:rsidRPr="00764325">
          <w:rPr>
            <w:rFonts w:ascii="inherit" w:eastAsia="Times New Roman" w:hAnsi="inherit" w:cs="Segoe UI"/>
            <w:color w:val="6B7C8B"/>
            <w:sz w:val="25"/>
            <w:szCs w:val="25"/>
            <w:bdr w:val="none" w:sz="0" w:space="0" w:color="auto" w:frame="1"/>
            <w:lang w:eastAsia="en-IN"/>
          </w:rPr>
          <w:t>//ThirdPartyBillingSystem accepts employees information as a List to process each employee salary</w:t>
        </w:r>
      </w:ins>
    </w:p>
    <w:p w:rsidR="00764325" w:rsidRPr="00764325" w:rsidRDefault="00764325" w:rsidP="00764325">
      <w:pPr>
        <w:shd w:val="clear" w:color="auto" w:fill="272B33"/>
        <w:spacing w:after="0" w:line="384" w:lineRule="atLeast"/>
        <w:textAlignment w:val="baseline"/>
        <w:rPr>
          <w:ins w:id="119" w:author="Unknown"/>
          <w:rFonts w:ascii="Consolas" w:eastAsia="Times New Roman" w:hAnsi="Consolas" w:cs="Segoe UI"/>
          <w:color w:val="596174"/>
          <w:sz w:val="18"/>
          <w:szCs w:val="18"/>
          <w:lang w:eastAsia="en-IN"/>
        </w:rPr>
      </w:pPr>
      <w:ins w:id="120"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void</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color w:val="4284AE"/>
            <w:sz w:val="25"/>
            <w:szCs w:val="25"/>
            <w:bdr w:val="none" w:sz="0" w:space="0" w:color="auto" w:frame="1"/>
            <w:lang w:eastAsia="en-IN"/>
          </w:rPr>
          <w:t>ProcessSalary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List</w:t>
        </w:r>
        <w:r w:rsidRPr="00764325">
          <w:rPr>
            <w:rFonts w:ascii="inherit" w:eastAsia="Times New Roman" w:hAnsi="inherit" w:cs="Segoe UI"/>
            <w:b/>
            <w:bCs/>
            <w:color w:val="6B7C8B"/>
            <w:sz w:val="25"/>
            <w:szCs w:val="25"/>
            <w:bdr w:val="none" w:sz="0" w:space="0" w:color="auto" w:frame="1"/>
            <w:lang w:eastAsia="en-IN"/>
          </w:rPr>
          <w:t>&lt;</w:t>
        </w:r>
        <w:r w:rsidRPr="00764325">
          <w:rPr>
            <w:rFonts w:ascii="inherit" w:eastAsia="Times New Roman" w:hAnsi="inherit" w:cs="Segoe UI"/>
            <w:color w:val="CFD5E0"/>
            <w:sz w:val="25"/>
            <w:szCs w:val="25"/>
            <w:bdr w:val="none" w:sz="0" w:space="0" w:color="auto" w:frame="1"/>
            <w:lang w:eastAsia="en-IN"/>
          </w:rPr>
          <w:t>Employee</w:t>
        </w:r>
        <w:r w:rsidRPr="00764325">
          <w:rPr>
            <w:rFonts w:ascii="inherit" w:eastAsia="Times New Roman" w:hAnsi="inherit" w:cs="Segoe UI"/>
            <w:b/>
            <w:bCs/>
            <w:color w:val="6B7C8B"/>
            <w:sz w:val="25"/>
            <w:szCs w:val="25"/>
            <w:bdr w:val="none" w:sz="0" w:space="0" w:color="auto" w:frame="1"/>
            <w:lang w:eastAsia="en-IN"/>
          </w:rPr>
          <w:t>&gt;</w:t>
        </w:r>
        <w:r w:rsidRPr="00764325">
          <w:rPr>
            <w:rFonts w:ascii="inherit" w:eastAsia="Times New Roman" w:hAnsi="inherit" w:cs="Segoe UI"/>
            <w:color w:val="CFD5E0"/>
            <w:sz w:val="25"/>
            <w:szCs w:val="25"/>
            <w:bdr w:val="none" w:sz="0" w:space="0" w:color="auto" w:frame="1"/>
            <w:lang w:eastAsia="en-IN"/>
          </w:rPr>
          <w:t xml:space="preserve"> listEmployee</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21" w:author="Unknown"/>
          <w:rFonts w:ascii="Consolas" w:eastAsia="Times New Roman" w:hAnsi="Consolas" w:cs="Segoe UI"/>
          <w:color w:val="596174"/>
          <w:sz w:val="18"/>
          <w:szCs w:val="18"/>
          <w:lang w:eastAsia="en-IN"/>
        </w:rPr>
      </w:pPr>
      <w:ins w:id="122"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23" w:author="Unknown"/>
          <w:rFonts w:ascii="Consolas" w:eastAsia="Times New Roman" w:hAnsi="Consolas" w:cs="Segoe UI"/>
          <w:color w:val="596174"/>
          <w:sz w:val="18"/>
          <w:szCs w:val="18"/>
          <w:lang w:eastAsia="en-IN"/>
        </w:rPr>
      </w:pPr>
      <w:ins w:id="124" w:author="Unknown">
        <w:r w:rsidRPr="00764325">
          <w:rPr>
            <w:rFonts w:ascii="inherit" w:eastAsia="Times New Roman" w:hAnsi="inherit" w:cs="Segoe UI"/>
            <w:b/>
            <w:bCs/>
            <w:color w:val="D171DD"/>
            <w:sz w:val="25"/>
            <w:szCs w:val="25"/>
            <w:bdr w:val="none" w:sz="0" w:space="0" w:color="auto" w:frame="1"/>
            <w:lang w:eastAsia="en-IN"/>
          </w:rPr>
          <w:t>foreach</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Employee employee </w:t>
        </w:r>
        <w:r w:rsidRPr="00764325">
          <w:rPr>
            <w:rFonts w:ascii="inherit" w:eastAsia="Times New Roman" w:hAnsi="inherit" w:cs="Segoe UI"/>
            <w:color w:val="4284AE"/>
            <w:sz w:val="25"/>
            <w:szCs w:val="25"/>
            <w:bdr w:val="none" w:sz="0" w:space="0" w:color="auto" w:frame="1"/>
            <w:lang w:eastAsia="en-IN"/>
          </w:rPr>
          <w:t>in</w:t>
        </w:r>
        <w:r w:rsidRPr="00764325">
          <w:rPr>
            <w:rFonts w:ascii="inherit" w:eastAsia="Times New Roman" w:hAnsi="inherit" w:cs="Segoe UI"/>
            <w:color w:val="CFD5E0"/>
            <w:sz w:val="25"/>
            <w:szCs w:val="25"/>
            <w:bdr w:val="none" w:sz="0" w:space="0" w:color="auto" w:frame="1"/>
            <w:lang w:eastAsia="en-IN"/>
          </w:rPr>
          <w:t xml:space="preserve"> listEmployee</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25" w:author="Unknown"/>
          <w:rFonts w:ascii="Consolas" w:eastAsia="Times New Roman" w:hAnsi="Consolas" w:cs="Segoe UI"/>
          <w:color w:val="596174"/>
          <w:sz w:val="18"/>
          <w:szCs w:val="18"/>
          <w:lang w:eastAsia="en-IN"/>
        </w:rPr>
      </w:pPr>
      <w:ins w:id="126"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27" w:author="Unknown"/>
          <w:rFonts w:ascii="Consolas" w:eastAsia="Times New Roman" w:hAnsi="Consolas" w:cs="Segoe UI"/>
          <w:color w:val="596174"/>
          <w:sz w:val="18"/>
          <w:szCs w:val="18"/>
          <w:lang w:eastAsia="en-IN"/>
        </w:rPr>
      </w:pPr>
      <w:ins w:id="128" w:author="Unknown">
        <w:r w:rsidRPr="00764325">
          <w:rPr>
            <w:rFonts w:ascii="inherit" w:eastAsia="Times New Roman" w:hAnsi="inherit" w:cs="Segoe UI"/>
            <w:color w:val="CFD5E0"/>
            <w:sz w:val="25"/>
            <w:szCs w:val="25"/>
            <w:bdr w:val="none" w:sz="0" w:space="0" w:color="auto" w:frame="1"/>
            <w:lang w:eastAsia="en-IN"/>
          </w:rPr>
          <w:t>Console.</w:t>
        </w:r>
        <w:r w:rsidRPr="00764325">
          <w:rPr>
            <w:rFonts w:ascii="inherit" w:eastAsia="Times New Roman" w:hAnsi="inherit" w:cs="Segoe UI"/>
            <w:color w:val="4284AE"/>
            <w:sz w:val="25"/>
            <w:szCs w:val="25"/>
            <w:bdr w:val="none" w:sz="0" w:space="0" w:color="auto" w:frame="1"/>
            <w:lang w:eastAsia="en-IN"/>
          </w:rPr>
          <w:t>WriteLine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"Rs."</w:t>
        </w:r>
        <w:r w:rsidRPr="00764325">
          <w:rPr>
            <w:rFonts w:ascii="inherit" w:eastAsia="Times New Roman" w:hAnsi="inherit" w:cs="Segoe UI"/>
            <w:color w:val="CFD5E0"/>
            <w:sz w:val="25"/>
            <w:szCs w:val="25"/>
            <w:bdr w:val="none" w:sz="0" w:space="0" w:color="auto" w:frame="1"/>
            <w:lang w:eastAsia="en-IN"/>
          </w:rPr>
          <w:t xml:space="preserve"> +employee.</w:t>
        </w:r>
        <w:r w:rsidRPr="00764325">
          <w:rPr>
            <w:rFonts w:ascii="inherit" w:eastAsia="Times New Roman" w:hAnsi="inherit" w:cs="Segoe UI"/>
            <w:color w:val="4284AE"/>
            <w:sz w:val="25"/>
            <w:szCs w:val="25"/>
            <w:bdr w:val="none" w:sz="0" w:space="0" w:color="auto" w:frame="1"/>
            <w:lang w:eastAsia="en-IN"/>
          </w:rPr>
          <w:t>Salary</w:t>
        </w:r>
        <w:r w:rsidRPr="00764325">
          <w:rPr>
            <w:rFonts w:ascii="inherit" w:eastAsia="Times New Roman" w:hAnsi="inherit" w:cs="Segoe UI"/>
            <w:color w:val="CFD5E0"/>
            <w:sz w:val="25"/>
            <w:szCs w:val="25"/>
            <w:bdr w:val="none" w:sz="0" w:space="0" w:color="auto" w:frame="1"/>
            <w:lang w:eastAsia="en-IN"/>
          </w:rPr>
          <w:t xml:space="preserve"> + </w:t>
        </w:r>
        <w:r w:rsidRPr="00764325">
          <w:rPr>
            <w:rFonts w:ascii="inherit" w:eastAsia="Times New Roman" w:hAnsi="inherit" w:cs="Segoe UI"/>
            <w:color w:val="7CC379"/>
            <w:sz w:val="25"/>
            <w:szCs w:val="25"/>
            <w:bdr w:val="none" w:sz="0" w:space="0" w:color="auto" w:frame="1"/>
            <w:lang w:eastAsia="en-IN"/>
          </w:rPr>
          <w:t>" Salary Credited to "</w:t>
        </w:r>
        <w:r w:rsidRPr="00764325">
          <w:rPr>
            <w:rFonts w:ascii="inherit" w:eastAsia="Times New Roman" w:hAnsi="inherit" w:cs="Segoe UI"/>
            <w:color w:val="CFD5E0"/>
            <w:sz w:val="25"/>
            <w:szCs w:val="25"/>
            <w:bdr w:val="none" w:sz="0" w:space="0" w:color="auto" w:frame="1"/>
            <w:lang w:eastAsia="en-IN"/>
          </w:rPr>
          <w:t xml:space="preserve"> + employee.</w:t>
        </w:r>
        <w:r w:rsidRPr="00764325">
          <w:rPr>
            <w:rFonts w:ascii="inherit" w:eastAsia="Times New Roman" w:hAnsi="inherit" w:cs="Segoe UI"/>
            <w:color w:val="4284AE"/>
            <w:sz w:val="25"/>
            <w:szCs w:val="25"/>
            <w:bdr w:val="none" w:sz="0" w:space="0" w:color="auto" w:frame="1"/>
            <w:lang w:eastAsia="en-IN"/>
          </w:rPr>
          <w:t>Name</w:t>
        </w:r>
        <w:r w:rsidRPr="00764325">
          <w:rPr>
            <w:rFonts w:ascii="inherit" w:eastAsia="Times New Roman" w:hAnsi="inherit" w:cs="Segoe UI"/>
            <w:color w:val="CFD5E0"/>
            <w:sz w:val="25"/>
            <w:szCs w:val="25"/>
            <w:bdr w:val="none" w:sz="0" w:space="0" w:color="auto" w:frame="1"/>
            <w:lang w:eastAsia="en-IN"/>
          </w:rPr>
          <w:t xml:space="preserve"> + </w:t>
        </w:r>
        <w:r w:rsidRPr="00764325">
          <w:rPr>
            <w:rFonts w:ascii="inherit" w:eastAsia="Times New Roman" w:hAnsi="inherit" w:cs="Segoe UI"/>
            <w:color w:val="7CC379"/>
            <w:sz w:val="25"/>
            <w:szCs w:val="25"/>
            <w:bdr w:val="none" w:sz="0" w:space="0" w:color="auto" w:frame="1"/>
            <w:lang w:eastAsia="en-IN"/>
          </w:rPr>
          <w:t>" Account"</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29" w:author="Unknown"/>
          <w:rFonts w:ascii="Consolas" w:eastAsia="Times New Roman" w:hAnsi="Consolas" w:cs="Segoe UI"/>
          <w:color w:val="596174"/>
          <w:sz w:val="18"/>
          <w:szCs w:val="18"/>
          <w:lang w:eastAsia="en-IN"/>
        </w:rPr>
      </w:pPr>
      <w:ins w:id="130"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31" w:author="Unknown"/>
          <w:rFonts w:ascii="Consolas" w:eastAsia="Times New Roman" w:hAnsi="Consolas" w:cs="Segoe UI"/>
          <w:color w:val="596174"/>
          <w:sz w:val="18"/>
          <w:szCs w:val="18"/>
          <w:lang w:eastAsia="en-IN"/>
        </w:rPr>
      </w:pPr>
      <w:ins w:id="132"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33" w:author="Unknown"/>
          <w:rFonts w:ascii="Consolas" w:eastAsia="Times New Roman" w:hAnsi="Consolas" w:cs="Segoe UI"/>
          <w:color w:val="596174"/>
          <w:sz w:val="18"/>
          <w:szCs w:val="18"/>
          <w:lang w:eastAsia="en-IN"/>
        </w:rPr>
      </w:pPr>
      <w:ins w:id="134"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line="384" w:lineRule="atLeast"/>
        <w:textAlignment w:val="baseline"/>
        <w:rPr>
          <w:ins w:id="135" w:author="Unknown"/>
          <w:rFonts w:ascii="Consolas" w:eastAsia="Times New Roman" w:hAnsi="Consolas" w:cs="Segoe UI"/>
          <w:color w:val="596174"/>
          <w:sz w:val="18"/>
          <w:szCs w:val="18"/>
          <w:lang w:eastAsia="en-IN"/>
        </w:rPr>
      </w:pPr>
      <w:ins w:id="136"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FFFFFF"/>
        <w:spacing w:after="0" w:line="240" w:lineRule="auto"/>
        <w:jc w:val="both"/>
        <w:textAlignment w:val="baseline"/>
        <w:outlineLvl w:val="4"/>
        <w:rPr>
          <w:ins w:id="137" w:author="Unknown"/>
          <w:rFonts w:ascii="Segoe UI" w:eastAsia="Times New Roman" w:hAnsi="Segoe UI" w:cs="Segoe UI"/>
          <w:color w:val="3A3A3A"/>
          <w:sz w:val="20"/>
          <w:szCs w:val="20"/>
          <w:lang w:eastAsia="en-IN"/>
        </w:rPr>
      </w:pPr>
      <w:ins w:id="138" w:author="Unknown">
        <w:r w:rsidRPr="00764325">
          <w:rPr>
            <w:rFonts w:ascii="Arial" w:eastAsia="Times New Roman" w:hAnsi="Arial" w:cs="Arial"/>
            <w:b/>
            <w:bCs/>
            <w:color w:val="000000"/>
            <w:sz w:val="27"/>
            <w:szCs w:val="27"/>
            <w:bdr w:val="none" w:sz="0" w:space="0" w:color="auto" w:frame="1"/>
            <w:lang w:eastAsia="en-IN"/>
          </w:rPr>
          <w:t>Step3: Creating Target interface</w:t>
        </w:r>
      </w:ins>
    </w:p>
    <w:p w:rsidR="00764325" w:rsidRPr="00764325" w:rsidRDefault="00764325" w:rsidP="00764325">
      <w:pPr>
        <w:shd w:val="clear" w:color="auto" w:fill="FFFFFF"/>
        <w:spacing w:after="0" w:line="240" w:lineRule="auto"/>
        <w:jc w:val="both"/>
        <w:textAlignment w:val="baseline"/>
        <w:rPr>
          <w:ins w:id="139" w:author="Unknown"/>
          <w:rFonts w:ascii="Segoe UI" w:eastAsia="Times New Roman" w:hAnsi="Segoe UI" w:cs="Segoe UI"/>
          <w:color w:val="212529"/>
          <w:sz w:val="23"/>
          <w:szCs w:val="23"/>
          <w:lang w:eastAsia="en-IN"/>
        </w:rPr>
      </w:pPr>
      <w:ins w:id="140" w:author="Unknown">
        <w:r w:rsidRPr="00764325">
          <w:rPr>
            <w:rFonts w:ascii="Arial" w:eastAsia="Times New Roman" w:hAnsi="Arial" w:cs="Arial"/>
            <w:color w:val="000000"/>
            <w:sz w:val="23"/>
            <w:szCs w:val="23"/>
            <w:bdr w:val="none" w:sz="0" w:space="0" w:color="auto" w:frame="1"/>
            <w:lang w:eastAsia="en-IN"/>
          </w:rPr>
          <w:t>Create an interface with the name </w:t>
        </w:r>
        <w:r w:rsidRPr="00764325">
          <w:rPr>
            <w:rFonts w:ascii="Arial" w:eastAsia="Times New Roman" w:hAnsi="Arial" w:cs="Arial"/>
            <w:b/>
            <w:bCs/>
            <w:color w:val="000000"/>
            <w:sz w:val="23"/>
            <w:szCs w:val="23"/>
            <w:bdr w:val="none" w:sz="0" w:space="0" w:color="auto" w:frame="1"/>
            <w:lang w:eastAsia="en-IN"/>
          </w:rPr>
          <w:t>ITarget</w:t>
        </w:r>
        <w:r w:rsidRPr="00764325">
          <w:rPr>
            <w:rFonts w:ascii="Arial" w:eastAsia="Times New Roman" w:hAnsi="Arial" w:cs="Arial"/>
            <w:color w:val="000000"/>
            <w:sz w:val="23"/>
            <w:szCs w:val="23"/>
            <w:bdr w:val="none" w:sz="0" w:space="0" w:color="auto" w:frame="1"/>
            <w:lang w:eastAsia="en-IN"/>
          </w:rPr>
          <w:t> and then copy and paste the following code in it. This class defines the abstract ProcessCompanySalary method which is going to be implemented by the Adapter. Again the client is going to use this method to process the salary.</w:t>
        </w:r>
      </w:ins>
    </w:p>
    <w:p w:rsidR="00764325" w:rsidRPr="00764325" w:rsidRDefault="00764325" w:rsidP="00764325">
      <w:pPr>
        <w:shd w:val="clear" w:color="auto" w:fill="272B33"/>
        <w:spacing w:after="0" w:line="384" w:lineRule="atLeast"/>
        <w:textAlignment w:val="baseline"/>
        <w:rPr>
          <w:ins w:id="141" w:author="Unknown"/>
          <w:rFonts w:ascii="Consolas" w:eastAsia="Times New Roman" w:hAnsi="Consolas" w:cs="Segoe UI"/>
          <w:color w:val="596174"/>
          <w:sz w:val="18"/>
          <w:szCs w:val="18"/>
          <w:lang w:eastAsia="en-IN"/>
        </w:rPr>
      </w:pPr>
      <w:ins w:id="142" w:author="Unknown">
        <w:r w:rsidRPr="00764325">
          <w:rPr>
            <w:rFonts w:ascii="inherit" w:eastAsia="Times New Roman" w:hAnsi="inherit" w:cs="Segoe UI"/>
            <w:b/>
            <w:bCs/>
            <w:color w:val="D171DD"/>
            <w:sz w:val="25"/>
            <w:szCs w:val="25"/>
            <w:bdr w:val="none" w:sz="0" w:space="0" w:color="auto" w:frame="1"/>
            <w:lang w:eastAsia="en-IN"/>
          </w:rPr>
          <w:lastRenderedPageBreak/>
          <w:t xml:space="preserve">namespace </w:t>
        </w:r>
        <w:r w:rsidRPr="00764325">
          <w:rPr>
            <w:rFonts w:ascii="inherit" w:eastAsia="Times New Roman" w:hAnsi="inherit" w:cs="Segoe UI"/>
            <w:i/>
            <w:iCs/>
            <w:color w:val="4284AE"/>
            <w:sz w:val="25"/>
            <w:szCs w:val="25"/>
            <w:bdr w:val="none" w:sz="0" w:space="0" w:color="auto" w:frame="1"/>
            <w:lang w:eastAsia="en-IN"/>
          </w:rPr>
          <w:t>AdapterDesignPattern</w:t>
        </w:r>
      </w:ins>
    </w:p>
    <w:p w:rsidR="00764325" w:rsidRPr="00764325" w:rsidRDefault="00764325" w:rsidP="00764325">
      <w:pPr>
        <w:shd w:val="clear" w:color="auto" w:fill="272B33"/>
        <w:spacing w:after="0" w:line="384" w:lineRule="atLeast"/>
        <w:textAlignment w:val="baseline"/>
        <w:rPr>
          <w:ins w:id="143" w:author="Unknown"/>
          <w:rFonts w:ascii="Consolas" w:eastAsia="Times New Roman" w:hAnsi="Consolas" w:cs="Segoe UI"/>
          <w:color w:val="596174"/>
          <w:sz w:val="18"/>
          <w:szCs w:val="18"/>
          <w:lang w:eastAsia="en-IN"/>
        </w:rPr>
      </w:pPr>
      <w:ins w:id="144"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45" w:author="Unknown"/>
          <w:rFonts w:ascii="Consolas" w:eastAsia="Times New Roman" w:hAnsi="Consolas" w:cs="Segoe UI"/>
          <w:color w:val="596174"/>
          <w:sz w:val="18"/>
          <w:szCs w:val="18"/>
          <w:lang w:eastAsia="en-IN"/>
        </w:rPr>
      </w:pPr>
      <w:ins w:id="146"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interface</w:t>
        </w:r>
        <w:r w:rsidRPr="00764325">
          <w:rPr>
            <w:rFonts w:ascii="inherit" w:eastAsia="Times New Roman" w:hAnsi="inherit" w:cs="Segoe UI"/>
            <w:color w:val="CFD5E0"/>
            <w:sz w:val="25"/>
            <w:szCs w:val="25"/>
            <w:bdr w:val="none" w:sz="0" w:space="0" w:color="auto" w:frame="1"/>
            <w:lang w:eastAsia="en-IN"/>
          </w:rPr>
          <w:t xml:space="preserve"> ITarget</w:t>
        </w:r>
      </w:ins>
    </w:p>
    <w:p w:rsidR="00764325" w:rsidRPr="00764325" w:rsidRDefault="00764325" w:rsidP="00764325">
      <w:pPr>
        <w:shd w:val="clear" w:color="auto" w:fill="272B33"/>
        <w:spacing w:after="0" w:line="384" w:lineRule="atLeast"/>
        <w:textAlignment w:val="baseline"/>
        <w:rPr>
          <w:ins w:id="147" w:author="Unknown"/>
          <w:rFonts w:ascii="Consolas" w:eastAsia="Times New Roman" w:hAnsi="Consolas" w:cs="Segoe UI"/>
          <w:color w:val="596174"/>
          <w:sz w:val="18"/>
          <w:szCs w:val="18"/>
          <w:lang w:eastAsia="en-IN"/>
        </w:rPr>
      </w:pPr>
      <w:ins w:id="148"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49" w:author="Unknown"/>
          <w:rFonts w:ascii="Consolas" w:eastAsia="Times New Roman" w:hAnsi="Consolas" w:cs="Segoe UI"/>
          <w:color w:val="596174"/>
          <w:sz w:val="18"/>
          <w:szCs w:val="18"/>
          <w:lang w:eastAsia="en-IN"/>
        </w:rPr>
      </w:pPr>
      <w:ins w:id="150" w:author="Unknown">
        <w:r w:rsidRPr="00764325">
          <w:rPr>
            <w:rFonts w:ascii="inherit" w:eastAsia="Times New Roman" w:hAnsi="inherit" w:cs="Segoe UI"/>
            <w:b/>
            <w:bCs/>
            <w:color w:val="D171DD"/>
            <w:sz w:val="25"/>
            <w:szCs w:val="25"/>
            <w:bdr w:val="none" w:sz="0" w:space="0" w:color="auto" w:frame="1"/>
            <w:lang w:eastAsia="en-IN"/>
          </w:rPr>
          <w:t>void</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color w:val="4284AE"/>
            <w:sz w:val="25"/>
            <w:szCs w:val="25"/>
            <w:bdr w:val="none" w:sz="0" w:space="0" w:color="auto" w:frame="1"/>
            <w:lang w:eastAsia="en-IN"/>
          </w:rPr>
          <w:t>ProcessCompanySalary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string</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 employeesArray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51" w:author="Unknown"/>
          <w:rFonts w:ascii="Consolas" w:eastAsia="Times New Roman" w:hAnsi="Consolas" w:cs="Segoe UI"/>
          <w:color w:val="596174"/>
          <w:sz w:val="18"/>
          <w:szCs w:val="18"/>
          <w:lang w:eastAsia="en-IN"/>
        </w:rPr>
      </w:pPr>
      <w:ins w:id="152"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line="384" w:lineRule="atLeast"/>
        <w:textAlignment w:val="baseline"/>
        <w:rPr>
          <w:ins w:id="153" w:author="Unknown"/>
          <w:rFonts w:ascii="Consolas" w:eastAsia="Times New Roman" w:hAnsi="Consolas" w:cs="Segoe UI"/>
          <w:color w:val="596174"/>
          <w:sz w:val="18"/>
          <w:szCs w:val="18"/>
          <w:lang w:eastAsia="en-IN"/>
        </w:rPr>
      </w:pPr>
      <w:ins w:id="154"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FFFFFF"/>
        <w:spacing w:after="0" w:line="240" w:lineRule="auto"/>
        <w:jc w:val="both"/>
        <w:textAlignment w:val="baseline"/>
        <w:outlineLvl w:val="4"/>
        <w:rPr>
          <w:ins w:id="155" w:author="Unknown"/>
          <w:rFonts w:ascii="Segoe UI" w:eastAsia="Times New Roman" w:hAnsi="Segoe UI" w:cs="Segoe UI"/>
          <w:color w:val="3A3A3A"/>
          <w:sz w:val="20"/>
          <w:szCs w:val="20"/>
          <w:lang w:eastAsia="en-IN"/>
        </w:rPr>
      </w:pPr>
      <w:ins w:id="156" w:author="Unknown">
        <w:r w:rsidRPr="00764325">
          <w:rPr>
            <w:rFonts w:ascii="Arial" w:eastAsia="Times New Roman" w:hAnsi="Arial" w:cs="Arial"/>
            <w:b/>
            <w:bCs/>
            <w:color w:val="000000"/>
            <w:sz w:val="27"/>
            <w:szCs w:val="27"/>
            <w:bdr w:val="none" w:sz="0" w:space="0" w:color="auto" w:frame="1"/>
            <w:lang w:eastAsia="en-IN"/>
          </w:rPr>
          <w:t>Step4: Creating Adapter</w:t>
        </w:r>
      </w:ins>
    </w:p>
    <w:p w:rsidR="00764325" w:rsidRPr="00764325" w:rsidRDefault="00764325" w:rsidP="00764325">
      <w:pPr>
        <w:shd w:val="clear" w:color="auto" w:fill="FFFFFF"/>
        <w:spacing w:after="0" w:line="240" w:lineRule="auto"/>
        <w:jc w:val="both"/>
        <w:textAlignment w:val="baseline"/>
        <w:rPr>
          <w:ins w:id="157" w:author="Unknown"/>
          <w:rFonts w:ascii="Segoe UI" w:eastAsia="Times New Roman" w:hAnsi="Segoe UI" w:cs="Segoe UI"/>
          <w:color w:val="212529"/>
          <w:sz w:val="23"/>
          <w:szCs w:val="23"/>
          <w:lang w:eastAsia="en-IN"/>
        </w:rPr>
      </w:pPr>
      <w:ins w:id="158" w:author="Unknown">
        <w:r w:rsidRPr="00764325">
          <w:rPr>
            <w:rFonts w:ascii="Arial" w:eastAsia="Times New Roman" w:hAnsi="Arial" w:cs="Arial"/>
            <w:color w:val="000000"/>
            <w:sz w:val="23"/>
            <w:szCs w:val="23"/>
            <w:bdr w:val="none" w:sz="0" w:space="0" w:color="auto" w:frame="1"/>
            <w:lang w:eastAsia="en-IN"/>
          </w:rPr>
          <w:t>Create a class file with the name EmployeeAdapter.cs and then copy and paste the following code in it. This class implements the ITarget interface and provides the implementation for the ProcessCompanySalary method. This class also has a reference to the ThirdPartyBillingSystem object. The ProcessCompanySalary method receives the employee information as a string array and then converts the string array to a list of employees and then calls the ProcessSalary method on the ThirdPartyBillingSystem object bypassing the list of employees as an argument.</w:t>
        </w:r>
      </w:ins>
    </w:p>
    <w:p w:rsidR="00764325" w:rsidRPr="00764325" w:rsidRDefault="00764325" w:rsidP="00764325">
      <w:pPr>
        <w:shd w:val="clear" w:color="auto" w:fill="272B33"/>
        <w:spacing w:after="0" w:line="384" w:lineRule="atLeast"/>
        <w:textAlignment w:val="baseline"/>
        <w:rPr>
          <w:ins w:id="159" w:author="Unknown"/>
          <w:rFonts w:ascii="Consolas" w:eastAsia="Times New Roman" w:hAnsi="Consolas" w:cs="Segoe UI"/>
          <w:color w:val="596174"/>
          <w:sz w:val="18"/>
          <w:szCs w:val="18"/>
          <w:lang w:eastAsia="en-IN"/>
        </w:rPr>
      </w:pPr>
      <w:ins w:id="160" w:author="Unknown">
        <w:r w:rsidRPr="00764325">
          <w:rPr>
            <w:rFonts w:ascii="inherit" w:eastAsia="Times New Roman" w:hAnsi="inherit" w:cs="Segoe UI"/>
            <w:b/>
            <w:bCs/>
            <w:color w:val="D171DD"/>
            <w:sz w:val="25"/>
            <w:szCs w:val="25"/>
            <w:bdr w:val="none" w:sz="0" w:space="0" w:color="auto" w:frame="1"/>
            <w:lang w:eastAsia="en-IN"/>
          </w:rPr>
          <w:t xml:space="preserve">using </w:t>
        </w:r>
        <w:r w:rsidRPr="00764325">
          <w:rPr>
            <w:rFonts w:ascii="inherit" w:eastAsia="Times New Roman" w:hAnsi="inherit" w:cs="Segoe UI"/>
            <w:i/>
            <w:iCs/>
            <w:color w:val="4284AE"/>
            <w:sz w:val="25"/>
            <w:szCs w:val="25"/>
            <w:bdr w:val="none" w:sz="0" w:space="0" w:color="auto" w:frame="1"/>
            <w:lang w:eastAsia="en-IN"/>
          </w:rPr>
          <w:t>System;</w:t>
        </w:r>
      </w:ins>
    </w:p>
    <w:p w:rsidR="00764325" w:rsidRPr="00764325" w:rsidRDefault="00764325" w:rsidP="00764325">
      <w:pPr>
        <w:shd w:val="clear" w:color="auto" w:fill="272B33"/>
        <w:spacing w:after="0" w:line="384" w:lineRule="atLeast"/>
        <w:textAlignment w:val="baseline"/>
        <w:rPr>
          <w:ins w:id="161" w:author="Unknown"/>
          <w:rFonts w:ascii="Consolas" w:eastAsia="Times New Roman" w:hAnsi="Consolas" w:cs="Segoe UI"/>
          <w:color w:val="596174"/>
          <w:sz w:val="18"/>
          <w:szCs w:val="18"/>
          <w:lang w:eastAsia="en-IN"/>
        </w:rPr>
      </w:pPr>
      <w:ins w:id="162" w:author="Unknown">
        <w:r w:rsidRPr="00764325">
          <w:rPr>
            <w:rFonts w:ascii="inherit" w:eastAsia="Times New Roman" w:hAnsi="inherit" w:cs="Segoe UI"/>
            <w:b/>
            <w:bCs/>
            <w:color w:val="D171DD"/>
            <w:sz w:val="25"/>
            <w:szCs w:val="25"/>
            <w:bdr w:val="none" w:sz="0" w:space="0" w:color="auto" w:frame="1"/>
            <w:lang w:eastAsia="en-IN"/>
          </w:rPr>
          <w:t xml:space="preserve">using </w:t>
        </w:r>
        <w:r w:rsidRPr="00764325">
          <w:rPr>
            <w:rFonts w:ascii="inherit" w:eastAsia="Times New Roman" w:hAnsi="inherit" w:cs="Segoe UI"/>
            <w:i/>
            <w:iCs/>
            <w:color w:val="4284AE"/>
            <w:sz w:val="25"/>
            <w:szCs w:val="25"/>
            <w:bdr w:val="none" w:sz="0" w:space="0" w:color="auto" w:frame="1"/>
            <w:lang w:eastAsia="en-IN"/>
          </w:rPr>
          <w:t>System.Collections.Generic;</w:t>
        </w:r>
      </w:ins>
    </w:p>
    <w:p w:rsidR="00764325" w:rsidRPr="00764325" w:rsidRDefault="00764325" w:rsidP="00764325">
      <w:pPr>
        <w:shd w:val="clear" w:color="auto" w:fill="272B33"/>
        <w:spacing w:after="0" w:line="384" w:lineRule="atLeast"/>
        <w:textAlignment w:val="baseline"/>
        <w:rPr>
          <w:ins w:id="163" w:author="Unknown"/>
          <w:rFonts w:ascii="Consolas" w:eastAsia="Times New Roman" w:hAnsi="Consolas" w:cs="Segoe UI"/>
          <w:color w:val="596174"/>
          <w:sz w:val="18"/>
          <w:szCs w:val="18"/>
          <w:lang w:eastAsia="en-IN"/>
        </w:rPr>
      </w:pPr>
      <w:ins w:id="164" w:author="Unknown">
        <w:r w:rsidRPr="00764325">
          <w:rPr>
            <w:rFonts w:ascii="inherit" w:eastAsia="Times New Roman" w:hAnsi="inherit" w:cs="Segoe UI"/>
            <w:b/>
            <w:bCs/>
            <w:color w:val="D171DD"/>
            <w:sz w:val="25"/>
            <w:szCs w:val="25"/>
            <w:bdr w:val="none" w:sz="0" w:space="0" w:color="auto" w:frame="1"/>
            <w:lang w:eastAsia="en-IN"/>
          </w:rPr>
          <w:t xml:space="preserve">namespace </w:t>
        </w:r>
        <w:r w:rsidRPr="00764325">
          <w:rPr>
            <w:rFonts w:ascii="inherit" w:eastAsia="Times New Roman" w:hAnsi="inherit" w:cs="Segoe UI"/>
            <w:i/>
            <w:iCs/>
            <w:color w:val="4284AE"/>
            <w:sz w:val="25"/>
            <w:szCs w:val="25"/>
            <w:bdr w:val="none" w:sz="0" w:space="0" w:color="auto" w:frame="1"/>
            <w:lang w:eastAsia="en-IN"/>
          </w:rPr>
          <w:t>AdapterDesignPattern</w:t>
        </w:r>
      </w:ins>
    </w:p>
    <w:p w:rsidR="00764325" w:rsidRPr="00764325" w:rsidRDefault="00764325" w:rsidP="00764325">
      <w:pPr>
        <w:shd w:val="clear" w:color="auto" w:fill="272B33"/>
        <w:spacing w:after="0" w:line="384" w:lineRule="atLeast"/>
        <w:textAlignment w:val="baseline"/>
        <w:rPr>
          <w:ins w:id="165" w:author="Unknown"/>
          <w:rFonts w:ascii="Consolas" w:eastAsia="Times New Roman" w:hAnsi="Consolas" w:cs="Segoe UI"/>
          <w:color w:val="596174"/>
          <w:sz w:val="18"/>
          <w:szCs w:val="18"/>
          <w:lang w:eastAsia="en-IN"/>
        </w:rPr>
      </w:pPr>
      <w:ins w:id="166"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67" w:author="Unknown"/>
          <w:rFonts w:ascii="Consolas" w:eastAsia="Times New Roman" w:hAnsi="Consolas" w:cs="Segoe UI"/>
          <w:color w:val="596174"/>
          <w:sz w:val="18"/>
          <w:szCs w:val="18"/>
          <w:lang w:eastAsia="en-IN"/>
        </w:rPr>
      </w:pPr>
      <w:ins w:id="168"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class</w:t>
        </w:r>
        <w:r w:rsidRPr="00764325">
          <w:rPr>
            <w:rFonts w:ascii="inherit" w:eastAsia="Times New Roman" w:hAnsi="inherit" w:cs="Segoe UI"/>
            <w:color w:val="CFD5E0"/>
            <w:sz w:val="25"/>
            <w:szCs w:val="25"/>
            <w:bdr w:val="none" w:sz="0" w:space="0" w:color="auto" w:frame="1"/>
            <w:lang w:eastAsia="en-IN"/>
          </w:rPr>
          <w:t xml:space="preserve"> EmployeeAdapter : ITarget</w:t>
        </w:r>
      </w:ins>
    </w:p>
    <w:p w:rsidR="00764325" w:rsidRPr="00764325" w:rsidRDefault="00764325" w:rsidP="00764325">
      <w:pPr>
        <w:shd w:val="clear" w:color="auto" w:fill="272B33"/>
        <w:spacing w:after="0" w:line="384" w:lineRule="atLeast"/>
        <w:textAlignment w:val="baseline"/>
        <w:rPr>
          <w:ins w:id="169" w:author="Unknown"/>
          <w:rFonts w:ascii="Consolas" w:eastAsia="Times New Roman" w:hAnsi="Consolas" w:cs="Segoe UI"/>
          <w:color w:val="596174"/>
          <w:sz w:val="18"/>
          <w:szCs w:val="18"/>
          <w:lang w:eastAsia="en-IN"/>
        </w:rPr>
      </w:pPr>
      <w:ins w:id="170"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71" w:author="Unknown"/>
          <w:rFonts w:ascii="Consolas" w:eastAsia="Times New Roman" w:hAnsi="Consolas" w:cs="Segoe UI"/>
          <w:color w:val="596174"/>
          <w:sz w:val="18"/>
          <w:szCs w:val="18"/>
          <w:lang w:eastAsia="en-IN"/>
        </w:rPr>
      </w:pPr>
      <w:ins w:id="172" w:author="Unknown">
        <w:r w:rsidRPr="00764325">
          <w:rPr>
            <w:rFonts w:ascii="inherit" w:eastAsia="Times New Roman" w:hAnsi="inherit" w:cs="Segoe UI"/>
            <w:color w:val="CFD5E0"/>
            <w:sz w:val="25"/>
            <w:szCs w:val="25"/>
            <w:bdr w:val="none" w:sz="0" w:space="0" w:color="auto" w:frame="1"/>
            <w:lang w:eastAsia="en-IN"/>
          </w:rPr>
          <w:t xml:space="preserve">ThirdPartyBillingSystem thirdPartyBillingSystem = </w:t>
        </w:r>
        <w:r w:rsidRPr="00764325">
          <w:rPr>
            <w:rFonts w:ascii="inherit" w:eastAsia="Times New Roman" w:hAnsi="inherit" w:cs="Segoe UI"/>
            <w:color w:val="4284AE"/>
            <w:sz w:val="25"/>
            <w:szCs w:val="25"/>
            <w:bdr w:val="none" w:sz="0" w:space="0" w:color="auto" w:frame="1"/>
            <w:lang w:eastAsia="en-IN"/>
          </w:rPr>
          <w:t>new</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color w:val="4284AE"/>
            <w:sz w:val="25"/>
            <w:szCs w:val="25"/>
            <w:bdr w:val="none" w:sz="0" w:space="0" w:color="auto" w:frame="1"/>
            <w:lang w:eastAsia="en-IN"/>
          </w:rPr>
          <w:t>ThirdPartyBillingSystem</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73" w:author="Unknown"/>
          <w:rFonts w:ascii="Consolas" w:eastAsia="Times New Roman" w:hAnsi="Consolas" w:cs="Segoe UI"/>
          <w:color w:val="596174"/>
          <w:sz w:val="18"/>
          <w:szCs w:val="18"/>
          <w:lang w:eastAsia="en-IN"/>
        </w:rPr>
      </w:pPr>
      <w:ins w:id="174"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void</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color w:val="4284AE"/>
            <w:sz w:val="25"/>
            <w:szCs w:val="25"/>
            <w:bdr w:val="none" w:sz="0" w:space="0" w:color="auto" w:frame="1"/>
            <w:lang w:eastAsia="en-IN"/>
          </w:rPr>
          <w:t>ProcessCompanySalary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string</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 employeesArray</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75" w:author="Unknown"/>
          <w:rFonts w:ascii="Consolas" w:eastAsia="Times New Roman" w:hAnsi="Consolas" w:cs="Segoe UI"/>
          <w:color w:val="596174"/>
          <w:sz w:val="18"/>
          <w:szCs w:val="18"/>
          <w:lang w:eastAsia="en-IN"/>
        </w:rPr>
      </w:pPr>
      <w:ins w:id="176"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77" w:author="Unknown"/>
          <w:rFonts w:ascii="Consolas" w:eastAsia="Times New Roman" w:hAnsi="Consolas" w:cs="Segoe UI"/>
          <w:color w:val="596174"/>
          <w:sz w:val="18"/>
          <w:szCs w:val="18"/>
          <w:lang w:eastAsia="en-IN"/>
        </w:rPr>
      </w:pPr>
      <w:ins w:id="178" w:author="Unknown">
        <w:r w:rsidRPr="00764325">
          <w:rPr>
            <w:rFonts w:ascii="inherit" w:eastAsia="Times New Roman" w:hAnsi="inherit" w:cs="Segoe UI"/>
            <w:color w:val="CFD5E0"/>
            <w:sz w:val="25"/>
            <w:szCs w:val="25"/>
            <w:bdr w:val="none" w:sz="0" w:space="0" w:color="auto" w:frame="1"/>
            <w:lang w:eastAsia="en-IN"/>
          </w:rPr>
          <w:t xml:space="preserve">string Id = </w:t>
        </w:r>
        <w:r w:rsidRPr="00764325">
          <w:rPr>
            <w:rFonts w:ascii="inherit" w:eastAsia="Times New Roman" w:hAnsi="inherit" w:cs="Segoe UI"/>
            <w:b/>
            <w:bCs/>
            <w:color w:val="D171DD"/>
            <w:sz w:val="25"/>
            <w:szCs w:val="25"/>
            <w:bdr w:val="none" w:sz="0" w:space="0" w:color="auto" w:frame="1"/>
            <w:lang w:eastAsia="en-IN"/>
          </w:rPr>
          <w:t>null</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79" w:author="Unknown"/>
          <w:rFonts w:ascii="Consolas" w:eastAsia="Times New Roman" w:hAnsi="Consolas" w:cs="Segoe UI"/>
          <w:color w:val="596174"/>
          <w:sz w:val="18"/>
          <w:szCs w:val="18"/>
          <w:lang w:eastAsia="en-IN"/>
        </w:rPr>
      </w:pPr>
      <w:ins w:id="180" w:author="Unknown">
        <w:r w:rsidRPr="00764325">
          <w:rPr>
            <w:rFonts w:ascii="inherit" w:eastAsia="Times New Roman" w:hAnsi="inherit" w:cs="Segoe UI"/>
            <w:color w:val="CFD5E0"/>
            <w:sz w:val="25"/>
            <w:szCs w:val="25"/>
            <w:bdr w:val="none" w:sz="0" w:space="0" w:color="auto" w:frame="1"/>
            <w:lang w:eastAsia="en-IN"/>
          </w:rPr>
          <w:t xml:space="preserve">string Name = </w:t>
        </w:r>
        <w:r w:rsidRPr="00764325">
          <w:rPr>
            <w:rFonts w:ascii="inherit" w:eastAsia="Times New Roman" w:hAnsi="inherit" w:cs="Segoe UI"/>
            <w:b/>
            <w:bCs/>
            <w:color w:val="D171DD"/>
            <w:sz w:val="25"/>
            <w:szCs w:val="25"/>
            <w:bdr w:val="none" w:sz="0" w:space="0" w:color="auto" w:frame="1"/>
            <w:lang w:eastAsia="en-IN"/>
          </w:rPr>
          <w:t>null</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81" w:author="Unknown"/>
          <w:rFonts w:ascii="Consolas" w:eastAsia="Times New Roman" w:hAnsi="Consolas" w:cs="Segoe UI"/>
          <w:color w:val="596174"/>
          <w:sz w:val="18"/>
          <w:szCs w:val="18"/>
          <w:lang w:eastAsia="en-IN"/>
        </w:rPr>
      </w:pPr>
      <w:ins w:id="182" w:author="Unknown">
        <w:r w:rsidRPr="00764325">
          <w:rPr>
            <w:rFonts w:ascii="inherit" w:eastAsia="Times New Roman" w:hAnsi="inherit" w:cs="Segoe UI"/>
            <w:color w:val="CFD5E0"/>
            <w:sz w:val="25"/>
            <w:szCs w:val="25"/>
            <w:bdr w:val="none" w:sz="0" w:space="0" w:color="auto" w:frame="1"/>
            <w:lang w:eastAsia="en-IN"/>
          </w:rPr>
          <w:t xml:space="preserve">string Designation = </w:t>
        </w:r>
        <w:r w:rsidRPr="00764325">
          <w:rPr>
            <w:rFonts w:ascii="inherit" w:eastAsia="Times New Roman" w:hAnsi="inherit" w:cs="Segoe UI"/>
            <w:b/>
            <w:bCs/>
            <w:color w:val="D171DD"/>
            <w:sz w:val="25"/>
            <w:szCs w:val="25"/>
            <w:bdr w:val="none" w:sz="0" w:space="0" w:color="auto" w:frame="1"/>
            <w:lang w:eastAsia="en-IN"/>
          </w:rPr>
          <w:t>null</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83" w:author="Unknown"/>
          <w:rFonts w:ascii="Consolas" w:eastAsia="Times New Roman" w:hAnsi="Consolas" w:cs="Segoe UI"/>
          <w:color w:val="596174"/>
          <w:sz w:val="18"/>
          <w:szCs w:val="18"/>
          <w:lang w:eastAsia="en-IN"/>
        </w:rPr>
      </w:pPr>
      <w:ins w:id="184" w:author="Unknown">
        <w:r w:rsidRPr="00764325">
          <w:rPr>
            <w:rFonts w:ascii="inherit" w:eastAsia="Times New Roman" w:hAnsi="inherit" w:cs="Segoe UI"/>
            <w:color w:val="CFD5E0"/>
            <w:sz w:val="25"/>
            <w:szCs w:val="25"/>
            <w:bdr w:val="none" w:sz="0" w:space="0" w:color="auto" w:frame="1"/>
            <w:lang w:eastAsia="en-IN"/>
          </w:rPr>
          <w:t xml:space="preserve">string Salary = </w:t>
        </w:r>
        <w:r w:rsidRPr="00764325">
          <w:rPr>
            <w:rFonts w:ascii="inherit" w:eastAsia="Times New Roman" w:hAnsi="inherit" w:cs="Segoe UI"/>
            <w:b/>
            <w:bCs/>
            <w:color w:val="D171DD"/>
            <w:sz w:val="25"/>
            <w:szCs w:val="25"/>
            <w:bdr w:val="none" w:sz="0" w:space="0" w:color="auto" w:frame="1"/>
            <w:lang w:eastAsia="en-IN"/>
          </w:rPr>
          <w:t>null</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85" w:author="Unknown"/>
          <w:rFonts w:ascii="Consolas" w:eastAsia="Times New Roman" w:hAnsi="Consolas" w:cs="Segoe UI"/>
          <w:color w:val="596174"/>
          <w:sz w:val="18"/>
          <w:szCs w:val="18"/>
          <w:lang w:eastAsia="en-IN"/>
        </w:rPr>
      </w:pPr>
      <w:ins w:id="186" w:author="Unknown">
        <w:r w:rsidRPr="00764325">
          <w:rPr>
            <w:rFonts w:ascii="inherit" w:eastAsia="Times New Roman" w:hAnsi="inherit" w:cs="Segoe UI"/>
            <w:color w:val="CFD5E0"/>
            <w:sz w:val="25"/>
            <w:szCs w:val="25"/>
            <w:bdr w:val="none" w:sz="0" w:space="0" w:color="auto" w:frame="1"/>
            <w:lang w:eastAsia="en-IN"/>
          </w:rPr>
          <w:t>List</w:t>
        </w:r>
        <w:r w:rsidRPr="00764325">
          <w:rPr>
            <w:rFonts w:ascii="inherit" w:eastAsia="Times New Roman" w:hAnsi="inherit" w:cs="Segoe UI"/>
            <w:b/>
            <w:bCs/>
            <w:color w:val="6B7C8B"/>
            <w:sz w:val="25"/>
            <w:szCs w:val="25"/>
            <w:bdr w:val="none" w:sz="0" w:space="0" w:color="auto" w:frame="1"/>
            <w:lang w:eastAsia="en-IN"/>
          </w:rPr>
          <w:t>&lt;</w:t>
        </w:r>
        <w:r w:rsidRPr="00764325">
          <w:rPr>
            <w:rFonts w:ascii="inherit" w:eastAsia="Times New Roman" w:hAnsi="inherit" w:cs="Segoe UI"/>
            <w:color w:val="CFD5E0"/>
            <w:sz w:val="25"/>
            <w:szCs w:val="25"/>
            <w:bdr w:val="none" w:sz="0" w:space="0" w:color="auto" w:frame="1"/>
            <w:lang w:eastAsia="en-IN"/>
          </w:rPr>
          <w:t>Employee</w:t>
        </w:r>
        <w:r w:rsidRPr="00764325">
          <w:rPr>
            <w:rFonts w:ascii="inherit" w:eastAsia="Times New Roman" w:hAnsi="inherit" w:cs="Segoe UI"/>
            <w:b/>
            <w:bCs/>
            <w:color w:val="6B7C8B"/>
            <w:sz w:val="25"/>
            <w:szCs w:val="25"/>
            <w:bdr w:val="none" w:sz="0" w:space="0" w:color="auto" w:frame="1"/>
            <w:lang w:eastAsia="en-IN"/>
          </w:rPr>
          <w:t>&gt;</w:t>
        </w:r>
        <w:r w:rsidRPr="00764325">
          <w:rPr>
            <w:rFonts w:ascii="inherit" w:eastAsia="Times New Roman" w:hAnsi="inherit" w:cs="Segoe UI"/>
            <w:color w:val="CFD5E0"/>
            <w:sz w:val="25"/>
            <w:szCs w:val="25"/>
            <w:bdr w:val="none" w:sz="0" w:space="0" w:color="auto" w:frame="1"/>
            <w:lang w:eastAsia="en-IN"/>
          </w:rPr>
          <w:t xml:space="preserve"> listEmployee = </w:t>
        </w:r>
        <w:r w:rsidRPr="00764325">
          <w:rPr>
            <w:rFonts w:ascii="inherit" w:eastAsia="Times New Roman" w:hAnsi="inherit" w:cs="Segoe UI"/>
            <w:color w:val="4284AE"/>
            <w:sz w:val="25"/>
            <w:szCs w:val="25"/>
            <w:bdr w:val="none" w:sz="0" w:space="0" w:color="auto" w:frame="1"/>
            <w:lang w:eastAsia="en-IN"/>
          </w:rPr>
          <w:t>new</w:t>
        </w:r>
        <w:r w:rsidRPr="00764325">
          <w:rPr>
            <w:rFonts w:ascii="inherit" w:eastAsia="Times New Roman" w:hAnsi="inherit" w:cs="Segoe UI"/>
            <w:color w:val="CFD5E0"/>
            <w:sz w:val="25"/>
            <w:szCs w:val="25"/>
            <w:bdr w:val="none" w:sz="0" w:space="0" w:color="auto" w:frame="1"/>
            <w:lang w:eastAsia="en-IN"/>
          </w:rPr>
          <w:t xml:space="preserve"> List</w:t>
        </w:r>
        <w:r w:rsidRPr="00764325">
          <w:rPr>
            <w:rFonts w:ascii="inherit" w:eastAsia="Times New Roman" w:hAnsi="inherit" w:cs="Segoe UI"/>
            <w:b/>
            <w:bCs/>
            <w:color w:val="6B7C8B"/>
            <w:sz w:val="25"/>
            <w:szCs w:val="25"/>
            <w:bdr w:val="none" w:sz="0" w:space="0" w:color="auto" w:frame="1"/>
            <w:lang w:eastAsia="en-IN"/>
          </w:rPr>
          <w:t>&lt;</w:t>
        </w:r>
        <w:r w:rsidRPr="00764325">
          <w:rPr>
            <w:rFonts w:ascii="inherit" w:eastAsia="Times New Roman" w:hAnsi="inherit" w:cs="Segoe UI"/>
            <w:color w:val="CFD5E0"/>
            <w:sz w:val="25"/>
            <w:szCs w:val="25"/>
            <w:bdr w:val="none" w:sz="0" w:space="0" w:color="auto" w:frame="1"/>
            <w:lang w:eastAsia="en-IN"/>
          </w:rPr>
          <w:t>Employee</w:t>
        </w:r>
        <w:r w:rsidRPr="00764325">
          <w:rPr>
            <w:rFonts w:ascii="inherit" w:eastAsia="Times New Roman" w:hAnsi="inherit" w:cs="Segoe UI"/>
            <w:b/>
            <w:bCs/>
            <w:color w:val="6B7C8B"/>
            <w:sz w:val="25"/>
            <w:szCs w:val="25"/>
            <w:bdr w:val="none" w:sz="0" w:space="0" w:color="auto" w:frame="1"/>
            <w:lang w:eastAsia="en-IN"/>
          </w:rPr>
          <w:t>&gt;()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87" w:author="Unknown"/>
          <w:rFonts w:ascii="Consolas" w:eastAsia="Times New Roman" w:hAnsi="Consolas" w:cs="Segoe UI"/>
          <w:color w:val="596174"/>
          <w:sz w:val="18"/>
          <w:szCs w:val="18"/>
          <w:lang w:eastAsia="en-IN"/>
        </w:rPr>
      </w:pPr>
      <w:ins w:id="188" w:author="Unknown">
        <w:r w:rsidRPr="00764325">
          <w:rPr>
            <w:rFonts w:ascii="inherit" w:eastAsia="Times New Roman" w:hAnsi="inherit" w:cs="Segoe UI"/>
            <w:b/>
            <w:bCs/>
            <w:color w:val="D171DD"/>
            <w:sz w:val="25"/>
            <w:szCs w:val="25"/>
            <w:bdr w:val="none" w:sz="0" w:space="0" w:color="auto" w:frame="1"/>
            <w:lang w:eastAsia="en-IN"/>
          </w:rPr>
          <w:t>for</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b/>
            <w:bCs/>
            <w:color w:val="D171DD"/>
            <w:sz w:val="25"/>
            <w:szCs w:val="25"/>
            <w:bdr w:val="none" w:sz="0" w:space="0" w:color="auto" w:frame="1"/>
            <w:lang w:eastAsia="en-IN"/>
          </w:rPr>
          <w:t>int</w:t>
        </w:r>
        <w:r w:rsidRPr="00764325">
          <w:rPr>
            <w:rFonts w:ascii="inherit" w:eastAsia="Times New Roman" w:hAnsi="inherit" w:cs="Segoe UI"/>
            <w:color w:val="CFD5E0"/>
            <w:sz w:val="25"/>
            <w:szCs w:val="25"/>
            <w:bdr w:val="none" w:sz="0" w:space="0" w:color="auto" w:frame="1"/>
            <w:lang w:eastAsia="en-IN"/>
          </w:rPr>
          <w:t xml:space="preserve"> i = </w:t>
        </w:r>
        <w:r w:rsidRPr="00764325">
          <w:rPr>
            <w:rFonts w:ascii="inherit" w:eastAsia="Times New Roman" w:hAnsi="inherit" w:cs="Segoe UI"/>
            <w:color w:val="D19A66"/>
            <w:sz w:val="25"/>
            <w:szCs w:val="25"/>
            <w:bdr w:val="none" w:sz="0" w:space="0" w:color="auto" w:frame="1"/>
            <w:lang w:eastAsia="en-IN"/>
          </w:rPr>
          <w:t>0</w:t>
        </w:r>
        <w:r w:rsidRPr="00764325">
          <w:rPr>
            <w:rFonts w:ascii="inherit" w:eastAsia="Times New Roman" w:hAnsi="inherit" w:cs="Segoe UI"/>
            <w:color w:val="CFD5E0"/>
            <w:sz w:val="25"/>
            <w:szCs w:val="25"/>
            <w:bdr w:val="none" w:sz="0" w:space="0" w:color="auto" w:frame="1"/>
            <w:lang w:eastAsia="en-IN"/>
          </w:rPr>
          <w:t xml:space="preserve">; i </w:t>
        </w:r>
        <w:r w:rsidRPr="00764325">
          <w:rPr>
            <w:rFonts w:ascii="inherit" w:eastAsia="Times New Roman" w:hAnsi="inherit" w:cs="Segoe UI"/>
            <w:b/>
            <w:bCs/>
            <w:color w:val="6B7C8B"/>
            <w:sz w:val="25"/>
            <w:szCs w:val="25"/>
            <w:bdr w:val="none" w:sz="0" w:space="0" w:color="auto" w:frame="1"/>
            <w:lang w:eastAsia="en-IN"/>
          </w:rPr>
          <w:t>&lt;</w:t>
        </w:r>
        <w:r w:rsidRPr="00764325">
          <w:rPr>
            <w:rFonts w:ascii="inherit" w:eastAsia="Times New Roman" w:hAnsi="inherit" w:cs="Segoe UI"/>
            <w:color w:val="CFD5E0"/>
            <w:sz w:val="25"/>
            <w:szCs w:val="25"/>
            <w:bdr w:val="none" w:sz="0" w:space="0" w:color="auto" w:frame="1"/>
            <w:lang w:eastAsia="en-IN"/>
          </w:rPr>
          <w:t xml:space="preserve"> employeesArray.</w:t>
        </w:r>
        <w:r w:rsidRPr="00764325">
          <w:rPr>
            <w:rFonts w:ascii="inherit" w:eastAsia="Times New Roman" w:hAnsi="inherit" w:cs="Segoe UI"/>
            <w:color w:val="4284AE"/>
            <w:sz w:val="25"/>
            <w:szCs w:val="25"/>
            <w:bdr w:val="none" w:sz="0" w:space="0" w:color="auto" w:frame="1"/>
            <w:lang w:eastAsia="en-IN"/>
          </w:rPr>
          <w:t>GetLength</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D19A66"/>
            <w:sz w:val="25"/>
            <w:szCs w:val="25"/>
            <w:bdr w:val="none" w:sz="0" w:space="0" w:color="auto" w:frame="1"/>
            <w:lang w:eastAsia="en-IN"/>
          </w:rPr>
          <w:t>0</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i++</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89" w:author="Unknown"/>
          <w:rFonts w:ascii="Consolas" w:eastAsia="Times New Roman" w:hAnsi="Consolas" w:cs="Segoe UI"/>
          <w:color w:val="596174"/>
          <w:sz w:val="18"/>
          <w:szCs w:val="18"/>
          <w:lang w:eastAsia="en-IN"/>
        </w:rPr>
      </w:pPr>
      <w:ins w:id="190"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91" w:author="Unknown"/>
          <w:rFonts w:ascii="Consolas" w:eastAsia="Times New Roman" w:hAnsi="Consolas" w:cs="Segoe UI"/>
          <w:color w:val="596174"/>
          <w:sz w:val="18"/>
          <w:szCs w:val="18"/>
          <w:lang w:eastAsia="en-IN"/>
        </w:rPr>
      </w:pPr>
      <w:ins w:id="192" w:author="Unknown">
        <w:r w:rsidRPr="00764325">
          <w:rPr>
            <w:rFonts w:ascii="inherit" w:eastAsia="Times New Roman" w:hAnsi="inherit" w:cs="Segoe UI"/>
            <w:b/>
            <w:bCs/>
            <w:color w:val="D171DD"/>
            <w:sz w:val="25"/>
            <w:szCs w:val="25"/>
            <w:bdr w:val="none" w:sz="0" w:space="0" w:color="auto" w:frame="1"/>
            <w:lang w:eastAsia="en-IN"/>
          </w:rPr>
          <w:t>for</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b/>
            <w:bCs/>
            <w:color w:val="D171DD"/>
            <w:sz w:val="25"/>
            <w:szCs w:val="25"/>
            <w:bdr w:val="none" w:sz="0" w:space="0" w:color="auto" w:frame="1"/>
            <w:lang w:eastAsia="en-IN"/>
          </w:rPr>
          <w:t>int</w:t>
        </w:r>
        <w:r w:rsidRPr="00764325">
          <w:rPr>
            <w:rFonts w:ascii="inherit" w:eastAsia="Times New Roman" w:hAnsi="inherit" w:cs="Segoe UI"/>
            <w:color w:val="CFD5E0"/>
            <w:sz w:val="25"/>
            <w:szCs w:val="25"/>
            <w:bdr w:val="none" w:sz="0" w:space="0" w:color="auto" w:frame="1"/>
            <w:lang w:eastAsia="en-IN"/>
          </w:rPr>
          <w:t xml:space="preserve"> j = </w:t>
        </w:r>
        <w:r w:rsidRPr="00764325">
          <w:rPr>
            <w:rFonts w:ascii="inherit" w:eastAsia="Times New Roman" w:hAnsi="inherit" w:cs="Segoe UI"/>
            <w:color w:val="D19A66"/>
            <w:sz w:val="25"/>
            <w:szCs w:val="25"/>
            <w:bdr w:val="none" w:sz="0" w:space="0" w:color="auto" w:frame="1"/>
            <w:lang w:eastAsia="en-IN"/>
          </w:rPr>
          <w:t>0</w:t>
        </w:r>
        <w:r w:rsidRPr="00764325">
          <w:rPr>
            <w:rFonts w:ascii="inherit" w:eastAsia="Times New Roman" w:hAnsi="inherit" w:cs="Segoe UI"/>
            <w:color w:val="CFD5E0"/>
            <w:sz w:val="25"/>
            <w:szCs w:val="25"/>
            <w:bdr w:val="none" w:sz="0" w:space="0" w:color="auto" w:frame="1"/>
            <w:lang w:eastAsia="en-IN"/>
          </w:rPr>
          <w:t xml:space="preserve">; j </w:t>
        </w:r>
        <w:r w:rsidRPr="00764325">
          <w:rPr>
            <w:rFonts w:ascii="inherit" w:eastAsia="Times New Roman" w:hAnsi="inherit" w:cs="Segoe UI"/>
            <w:b/>
            <w:bCs/>
            <w:color w:val="6B7C8B"/>
            <w:sz w:val="25"/>
            <w:szCs w:val="25"/>
            <w:bdr w:val="none" w:sz="0" w:space="0" w:color="auto" w:frame="1"/>
            <w:lang w:eastAsia="en-IN"/>
          </w:rPr>
          <w:t>&lt;</w:t>
        </w:r>
        <w:r w:rsidRPr="00764325">
          <w:rPr>
            <w:rFonts w:ascii="inherit" w:eastAsia="Times New Roman" w:hAnsi="inherit" w:cs="Segoe UI"/>
            <w:color w:val="CFD5E0"/>
            <w:sz w:val="25"/>
            <w:szCs w:val="25"/>
            <w:bdr w:val="none" w:sz="0" w:space="0" w:color="auto" w:frame="1"/>
            <w:lang w:eastAsia="en-IN"/>
          </w:rPr>
          <w:t xml:space="preserve"> employeesArray.</w:t>
        </w:r>
        <w:r w:rsidRPr="00764325">
          <w:rPr>
            <w:rFonts w:ascii="inherit" w:eastAsia="Times New Roman" w:hAnsi="inherit" w:cs="Segoe UI"/>
            <w:color w:val="4284AE"/>
            <w:sz w:val="25"/>
            <w:szCs w:val="25"/>
            <w:bdr w:val="none" w:sz="0" w:space="0" w:color="auto" w:frame="1"/>
            <w:lang w:eastAsia="en-IN"/>
          </w:rPr>
          <w:t>GetLength</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D19A66"/>
            <w:sz w:val="25"/>
            <w:szCs w:val="25"/>
            <w:bdr w:val="none" w:sz="0" w:space="0" w:color="auto" w:frame="1"/>
            <w:lang w:eastAsia="en-IN"/>
          </w:rPr>
          <w:t>1</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j++</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93" w:author="Unknown"/>
          <w:rFonts w:ascii="Consolas" w:eastAsia="Times New Roman" w:hAnsi="Consolas" w:cs="Segoe UI"/>
          <w:color w:val="596174"/>
          <w:sz w:val="18"/>
          <w:szCs w:val="18"/>
          <w:lang w:eastAsia="en-IN"/>
        </w:rPr>
      </w:pPr>
      <w:ins w:id="194"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95" w:author="Unknown"/>
          <w:rFonts w:ascii="Consolas" w:eastAsia="Times New Roman" w:hAnsi="Consolas" w:cs="Segoe UI"/>
          <w:color w:val="596174"/>
          <w:sz w:val="18"/>
          <w:szCs w:val="18"/>
          <w:lang w:eastAsia="en-IN"/>
        </w:rPr>
      </w:pPr>
      <w:ins w:id="196" w:author="Unknown">
        <w:r w:rsidRPr="00764325">
          <w:rPr>
            <w:rFonts w:ascii="inherit" w:eastAsia="Times New Roman" w:hAnsi="inherit" w:cs="Segoe UI"/>
            <w:b/>
            <w:bCs/>
            <w:color w:val="D171DD"/>
            <w:sz w:val="25"/>
            <w:szCs w:val="25"/>
            <w:bdr w:val="none" w:sz="0" w:space="0" w:color="auto" w:frame="1"/>
            <w:lang w:eastAsia="en-IN"/>
          </w:rPr>
          <w:t>if</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j == </w:t>
        </w:r>
        <w:r w:rsidRPr="00764325">
          <w:rPr>
            <w:rFonts w:ascii="inherit" w:eastAsia="Times New Roman" w:hAnsi="inherit" w:cs="Segoe UI"/>
            <w:color w:val="D19A66"/>
            <w:sz w:val="25"/>
            <w:szCs w:val="25"/>
            <w:bdr w:val="none" w:sz="0" w:space="0" w:color="auto" w:frame="1"/>
            <w:lang w:eastAsia="en-IN"/>
          </w:rPr>
          <w:t>0</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97" w:author="Unknown"/>
          <w:rFonts w:ascii="Consolas" w:eastAsia="Times New Roman" w:hAnsi="Consolas" w:cs="Segoe UI"/>
          <w:color w:val="596174"/>
          <w:sz w:val="18"/>
          <w:szCs w:val="18"/>
          <w:lang w:eastAsia="en-IN"/>
        </w:rPr>
      </w:pPr>
      <w:ins w:id="198"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199" w:author="Unknown"/>
          <w:rFonts w:ascii="Consolas" w:eastAsia="Times New Roman" w:hAnsi="Consolas" w:cs="Segoe UI"/>
          <w:color w:val="596174"/>
          <w:sz w:val="18"/>
          <w:szCs w:val="18"/>
          <w:lang w:eastAsia="en-IN"/>
        </w:rPr>
      </w:pPr>
      <w:ins w:id="200" w:author="Unknown">
        <w:r w:rsidRPr="00764325">
          <w:rPr>
            <w:rFonts w:ascii="inherit" w:eastAsia="Times New Roman" w:hAnsi="inherit" w:cs="Segoe UI"/>
            <w:color w:val="CFD5E0"/>
            <w:sz w:val="25"/>
            <w:szCs w:val="25"/>
            <w:bdr w:val="none" w:sz="0" w:space="0" w:color="auto" w:frame="1"/>
            <w:lang w:eastAsia="en-IN"/>
          </w:rPr>
          <w:t>Id = employeesArray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i, j</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01" w:author="Unknown"/>
          <w:rFonts w:ascii="Consolas" w:eastAsia="Times New Roman" w:hAnsi="Consolas" w:cs="Segoe UI"/>
          <w:color w:val="596174"/>
          <w:sz w:val="18"/>
          <w:szCs w:val="18"/>
          <w:lang w:eastAsia="en-IN"/>
        </w:rPr>
      </w:pPr>
      <w:ins w:id="202"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03" w:author="Unknown"/>
          <w:rFonts w:ascii="Consolas" w:eastAsia="Times New Roman" w:hAnsi="Consolas" w:cs="Segoe UI"/>
          <w:color w:val="596174"/>
          <w:sz w:val="18"/>
          <w:szCs w:val="18"/>
          <w:lang w:eastAsia="en-IN"/>
        </w:rPr>
      </w:pPr>
      <w:ins w:id="204" w:author="Unknown">
        <w:r w:rsidRPr="00764325">
          <w:rPr>
            <w:rFonts w:ascii="inherit" w:eastAsia="Times New Roman" w:hAnsi="inherit" w:cs="Segoe UI"/>
            <w:b/>
            <w:bCs/>
            <w:color w:val="D171DD"/>
            <w:sz w:val="25"/>
            <w:szCs w:val="25"/>
            <w:bdr w:val="none" w:sz="0" w:space="0" w:color="auto" w:frame="1"/>
            <w:lang w:eastAsia="en-IN"/>
          </w:rPr>
          <w:t>else</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if</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j == </w:t>
        </w:r>
        <w:r w:rsidRPr="00764325">
          <w:rPr>
            <w:rFonts w:ascii="inherit" w:eastAsia="Times New Roman" w:hAnsi="inherit" w:cs="Segoe UI"/>
            <w:color w:val="D19A66"/>
            <w:sz w:val="25"/>
            <w:szCs w:val="25"/>
            <w:bdr w:val="none" w:sz="0" w:space="0" w:color="auto" w:frame="1"/>
            <w:lang w:eastAsia="en-IN"/>
          </w:rPr>
          <w:t>1</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05" w:author="Unknown"/>
          <w:rFonts w:ascii="Consolas" w:eastAsia="Times New Roman" w:hAnsi="Consolas" w:cs="Segoe UI"/>
          <w:color w:val="596174"/>
          <w:sz w:val="18"/>
          <w:szCs w:val="18"/>
          <w:lang w:eastAsia="en-IN"/>
        </w:rPr>
      </w:pPr>
      <w:ins w:id="206" w:author="Unknown">
        <w:r w:rsidRPr="00764325">
          <w:rPr>
            <w:rFonts w:ascii="inherit" w:eastAsia="Times New Roman" w:hAnsi="inherit" w:cs="Segoe UI"/>
            <w:b/>
            <w:bCs/>
            <w:color w:val="6B7C8B"/>
            <w:sz w:val="25"/>
            <w:szCs w:val="25"/>
            <w:bdr w:val="none" w:sz="0" w:space="0" w:color="auto" w:frame="1"/>
            <w:lang w:eastAsia="en-IN"/>
          </w:rPr>
          <w:lastRenderedPageBreak/>
          <w:t>{</w:t>
        </w:r>
      </w:ins>
    </w:p>
    <w:p w:rsidR="00764325" w:rsidRPr="00764325" w:rsidRDefault="00764325" w:rsidP="00764325">
      <w:pPr>
        <w:shd w:val="clear" w:color="auto" w:fill="272B33"/>
        <w:spacing w:after="0" w:line="384" w:lineRule="atLeast"/>
        <w:textAlignment w:val="baseline"/>
        <w:rPr>
          <w:ins w:id="207" w:author="Unknown"/>
          <w:rFonts w:ascii="Consolas" w:eastAsia="Times New Roman" w:hAnsi="Consolas" w:cs="Segoe UI"/>
          <w:color w:val="596174"/>
          <w:sz w:val="18"/>
          <w:szCs w:val="18"/>
          <w:lang w:eastAsia="en-IN"/>
        </w:rPr>
      </w:pPr>
      <w:ins w:id="208" w:author="Unknown">
        <w:r w:rsidRPr="00764325">
          <w:rPr>
            <w:rFonts w:ascii="inherit" w:eastAsia="Times New Roman" w:hAnsi="inherit" w:cs="Segoe UI"/>
            <w:color w:val="CFD5E0"/>
            <w:sz w:val="25"/>
            <w:szCs w:val="25"/>
            <w:bdr w:val="none" w:sz="0" w:space="0" w:color="auto" w:frame="1"/>
            <w:lang w:eastAsia="en-IN"/>
          </w:rPr>
          <w:t>Name = employeesArray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i, j</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09" w:author="Unknown"/>
          <w:rFonts w:ascii="Consolas" w:eastAsia="Times New Roman" w:hAnsi="Consolas" w:cs="Segoe UI"/>
          <w:color w:val="596174"/>
          <w:sz w:val="18"/>
          <w:szCs w:val="18"/>
          <w:lang w:eastAsia="en-IN"/>
        </w:rPr>
      </w:pPr>
      <w:ins w:id="210"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11" w:author="Unknown"/>
          <w:rFonts w:ascii="Consolas" w:eastAsia="Times New Roman" w:hAnsi="Consolas" w:cs="Segoe UI"/>
          <w:color w:val="596174"/>
          <w:sz w:val="18"/>
          <w:szCs w:val="18"/>
          <w:lang w:eastAsia="en-IN"/>
        </w:rPr>
      </w:pPr>
      <w:ins w:id="212" w:author="Unknown">
        <w:r w:rsidRPr="00764325">
          <w:rPr>
            <w:rFonts w:ascii="inherit" w:eastAsia="Times New Roman" w:hAnsi="inherit" w:cs="Segoe UI"/>
            <w:b/>
            <w:bCs/>
            <w:color w:val="D171DD"/>
            <w:sz w:val="25"/>
            <w:szCs w:val="25"/>
            <w:bdr w:val="none" w:sz="0" w:space="0" w:color="auto" w:frame="1"/>
            <w:lang w:eastAsia="en-IN"/>
          </w:rPr>
          <w:t>else</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if</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j == </w:t>
        </w:r>
        <w:r w:rsidRPr="00764325">
          <w:rPr>
            <w:rFonts w:ascii="inherit" w:eastAsia="Times New Roman" w:hAnsi="inherit" w:cs="Segoe UI"/>
            <w:color w:val="D19A66"/>
            <w:sz w:val="25"/>
            <w:szCs w:val="25"/>
            <w:bdr w:val="none" w:sz="0" w:space="0" w:color="auto" w:frame="1"/>
            <w:lang w:eastAsia="en-IN"/>
          </w:rPr>
          <w:t>1</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13" w:author="Unknown"/>
          <w:rFonts w:ascii="Consolas" w:eastAsia="Times New Roman" w:hAnsi="Consolas" w:cs="Segoe UI"/>
          <w:color w:val="596174"/>
          <w:sz w:val="18"/>
          <w:szCs w:val="18"/>
          <w:lang w:eastAsia="en-IN"/>
        </w:rPr>
      </w:pPr>
      <w:ins w:id="214"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15" w:author="Unknown"/>
          <w:rFonts w:ascii="Consolas" w:eastAsia="Times New Roman" w:hAnsi="Consolas" w:cs="Segoe UI"/>
          <w:color w:val="596174"/>
          <w:sz w:val="18"/>
          <w:szCs w:val="18"/>
          <w:lang w:eastAsia="en-IN"/>
        </w:rPr>
      </w:pPr>
      <w:ins w:id="216" w:author="Unknown">
        <w:r w:rsidRPr="00764325">
          <w:rPr>
            <w:rFonts w:ascii="inherit" w:eastAsia="Times New Roman" w:hAnsi="inherit" w:cs="Segoe UI"/>
            <w:color w:val="CFD5E0"/>
            <w:sz w:val="25"/>
            <w:szCs w:val="25"/>
            <w:bdr w:val="none" w:sz="0" w:space="0" w:color="auto" w:frame="1"/>
            <w:lang w:eastAsia="en-IN"/>
          </w:rPr>
          <w:t>Designation = employeesArray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i, j</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17" w:author="Unknown"/>
          <w:rFonts w:ascii="Consolas" w:eastAsia="Times New Roman" w:hAnsi="Consolas" w:cs="Segoe UI"/>
          <w:color w:val="596174"/>
          <w:sz w:val="18"/>
          <w:szCs w:val="18"/>
          <w:lang w:eastAsia="en-IN"/>
        </w:rPr>
      </w:pPr>
      <w:ins w:id="218"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19" w:author="Unknown"/>
          <w:rFonts w:ascii="Consolas" w:eastAsia="Times New Roman" w:hAnsi="Consolas" w:cs="Segoe UI"/>
          <w:color w:val="596174"/>
          <w:sz w:val="18"/>
          <w:szCs w:val="18"/>
          <w:lang w:eastAsia="en-IN"/>
        </w:rPr>
      </w:pPr>
      <w:ins w:id="220" w:author="Unknown">
        <w:r w:rsidRPr="00764325">
          <w:rPr>
            <w:rFonts w:ascii="inherit" w:eastAsia="Times New Roman" w:hAnsi="inherit" w:cs="Segoe UI"/>
            <w:b/>
            <w:bCs/>
            <w:color w:val="D171DD"/>
            <w:sz w:val="25"/>
            <w:szCs w:val="25"/>
            <w:bdr w:val="none" w:sz="0" w:space="0" w:color="auto" w:frame="1"/>
            <w:lang w:eastAsia="en-IN"/>
          </w:rPr>
          <w:t>else</w:t>
        </w:r>
      </w:ins>
    </w:p>
    <w:p w:rsidR="00764325" w:rsidRPr="00764325" w:rsidRDefault="00764325" w:rsidP="00764325">
      <w:pPr>
        <w:shd w:val="clear" w:color="auto" w:fill="272B33"/>
        <w:spacing w:after="0" w:line="384" w:lineRule="atLeast"/>
        <w:textAlignment w:val="baseline"/>
        <w:rPr>
          <w:ins w:id="221" w:author="Unknown"/>
          <w:rFonts w:ascii="Consolas" w:eastAsia="Times New Roman" w:hAnsi="Consolas" w:cs="Segoe UI"/>
          <w:color w:val="596174"/>
          <w:sz w:val="18"/>
          <w:szCs w:val="18"/>
          <w:lang w:eastAsia="en-IN"/>
        </w:rPr>
      </w:pPr>
      <w:ins w:id="222"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23" w:author="Unknown"/>
          <w:rFonts w:ascii="Consolas" w:eastAsia="Times New Roman" w:hAnsi="Consolas" w:cs="Segoe UI"/>
          <w:color w:val="596174"/>
          <w:sz w:val="18"/>
          <w:szCs w:val="18"/>
          <w:lang w:eastAsia="en-IN"/>
        </w:rPr>
      </w:pPr>
      <w:ins w:id="224" w:author="Unknown">
        <w:r w:rsidRPr="00764325">
          <w:rPr>
            <w:rFonts w:ascii="inherit" w:eastAsia="Times New Roman" w:hAnsi="inherit" w:cs="Segoe UI"/>
            <w:color w:val="CFD5E0"/>
            <w:sz w:val="25"/>
            <w:szCs w:val="25"/>
            <w:bdr w:val="none" w:sz="0" w:space="0" w:color="auto" w:frame="1"/>
            <w:lang w:eastAsia="en-IN"/>
          </w:rPr>
          <w:t>Salary = employeesArray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i, j</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25" w:author="Unknown"/>
          <w:rFonts w:ascii="Consolas" w:eastAsia="Times New Roman" w:hAnsi="Consolas" w:cs="Segoe UI"/>
          <w:color w:val="596174"/>
          <w:sz w:val="18"/>
          <w:szCs w:val="18"/>
          <w:lang w:eastAsia="en-IN"/>
        </w:rPr>
      </w:pPr>
      <w:ins w:id="226"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27" w:author="Unknown"/>
          <w:rFonts w:ascii="Consolas" w:eastAsia="Times New Roman" w:hAnsi="Consolas" w:cs="Segoe UI"/>
          <w:color w:val="596174"/>
          <w:sz w:val="18"/>
          <w:szCs w:val="18"/>
          <w:lang w:eastAsia="en-IN"/>
        </w:rPr>
      </w:pPr>
      <w:ins w:id="228"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29" w:author="Unknown"/>
          <w:rFonts w:ascii="Consolas" w:eastAsia="Times New Roman" w:hAnsi="Consolas" w:cs="Segoe UI"/>
          <w:color w:val="596174"/>
          <w:sz w:val="18"/>
          <w:szCs w:val="18"/>
          <w:lang w:eastAsia="en-IN"/>
        </w:rPr>
      </w:pPr>
      <w:ins w:id="230" w:author="Unknown">
        <w:r w:rsidRPr="00764325">
          <w:rPr>
            <w:rFonts w:ascii="inherit" w:eastAsia="Times New Roman" w:hAnsi="inherit" w:cs="Segoe UI"/>
            <w:color w:val="CFD5E0"/>
            <w:sz w:val="25"/>
            <w:szCs w:val="25"/>
            <w:bdr w:val="none" w:sz="0" w:space="0" w:color="auto" w:frame="1"/>
            <w:lang w:eastAsia="en-IN"/>
          </w:rPr>
          <w:t>listEmployee.</w:t>
        </w:r>
        <w:r w:rsidRPr="00764325">
          <w:rPr>
            <w:rFonts w:ascii="inherit" w:eastAsia="Times New Roman" w:hAnsi="inherit" w:cs="Segoe UI"/>
            <w:color w:val="4284AE"/>
            <w:sz w:val="25"/>
            <w:szCs w:val="25"/>
            <w:bdr w:val="none" w:sz="0" w:space="0" w:color="auto" w:frame="1"/>
            <w:lang w:eastAsia="en-IN"/>
          </w:rPr>
          <w:t>Add</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4284AE"/>
            <w:sz w:val="25"/>
            <w:szCs w:val="25"/>
            <w:bdr w:val="none" w:sz="0" w:space="0" w:color="auto" w:frame="1"/>
            <w:lang w:eastAsia="en-IN"/>
          </w:rPr>
          <w:t>new</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color w:val="4284AE"/>
            <w:sz w:val="25"/>
            <w:szCs w:val="25"/>
            <w:bdr w:val="none" w:sz="0" w:space="0" w:color="auto" w:frame="1"/>
            <w:lang w:eastAsia="en-IN"/>
          </w:rPr>
          <w:t>Employee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Convert.</w:t>
        </w:r>
        <w:r w:rsidRPr="00764325">
          <w:rPr>
            <w:rFonts w:ascii="inherit" w:eastAsia="Times New Roman" w:hAnsi="inherit" w:cs="Segoe UI"/>
            <w:color w:val="4284AE"/>
            <w:sz w:val="25"/>
            <w:szCs w:val="25"/>
            <w:bdr w:val="none" w:sz="0" w:space="0" w:color="auto" w:frame="1"/>
            <w:lang w:eastAsia="en-IN"/>
          </w:rPr>
          <w:t>ToInt32</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Id</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Name, Designation, Convert.</w:t>
        </w:r>
        <w:r w:rsidRPr="00764325">
          <w:rPr>
            <w:rFonts w:ascii="inherit" w:eastAsia="Times New Roman" w:hAnsi="inherit" w:cs="Segoe UI"/>
            <w:color w:val="4284AE"/>
            <w:sz w:val="25"/>
            <w:szCs w:val="25"/>
            <w:bdr w:val="none" w:sz="0" w:space="0" w:color="auto" w:frame="1"/>
            <w:lang w:eastAsia="en-IN"/>
          </w:rPr>
          <w:t>ToDecimal</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Salary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31" w:author="Unknown"/>
          <w:rFonts w:ascii="Consolas" w:eastAsia="Times New Roman" w:hAnsi="Consolas" w:cs="Segoe UI"/>
          <w:color w:val="596174"/>
          <w:sz w:val="18"/>
          <w:szCs w:val="18"/>
          <w:lang w:eastAsia="en-IN"/>
        </w:rPr>
      </w:pPr>
      <w:ins w:id="232"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33" w:author="Unknown"/>
          <w:rFonts w:ascii="Consolas" w:eastAsia="Times New Roman" w:hAnsi="Consolas" w:cs="Segoe UI"/>
          <w:color w:val="596174"/>
          <w:sz w:val="18"/>
          <w:szCs w:val="18"/>
          <w:lang w:eastAsia="en-IN"/>
        </w:rPr>
      </w:pPr>
      <w:ins w:id="234" w:author="Unknown">
        <w:r w:rsidRPr="00764325">
          <w:rPr>
            <w:rFonts w:ascii="inherit" w:eastAsia="Times New Roman" w:hAnsi="inherit" w:cs="Segoe UI"/>
            <w:color w:val="CFD5E0"/>
            <w:sz w:val="25"/>
            <w:szCs w:val="25"/>
            <w:bdr w:val="none" w:sz="0" w:space="0" w:color="auto" w:frame="1"/>
            <w:lang w:eastAsia="en-IN"/>
          </w:rPr>
          <w:t>Console.</w:t>
        </w:r>
        <w:r w:rsidRPr="00764325">
          <w:rPr>
            <w:rFonts w:ascii="inherit" w:eastAsia="Times New Roman" w:hAnsi="inherit" w:cs="Segoe UI"/>
            <w:color w:val="4284AE"/>
            <w:sz w:val="25"/>
            <w:szCs w:val="25"/>
            <w:bdr w:val="none" w:sz="0" w:space="0" w:color="auto" w:frame="1"/>
            <w:lang w:eastAsia="en-IN"/>
          </w:rPr>
          <w:t>WriteLine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"Adapter converted Array of Employee to List of Employee"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35" w:author="Unknown"/>
          <w:rFonts w:ascii="Consolas" w:eastAsia="Times New Roman" w:hAnsi="Consolas" w:cs="Segoe UI"/>
          <w:color w:val="596174"/>
          <w:sz w:val="18"/>
          <w:szCs w:val="18"/>
          <w:lang w:eastAsia="en-IN"/>
        </w:rPr>
      </w:pPr>
      <w:ins w:id="236" w:author="Unknown">
        <w:r w:rsidRPr="00764325">
          <w:rPr>
            <w:rFonts w:ascii="inherit" w:eastAsia="Times New Roman" w:hAnsi="inherit" w:cs="Segoe UI"/>
            <w:color w:val="CFD5E0"/>
            <w:sz w:val="25"/>
            <w:szCs w:val="25"/>
            <w:bdr w:val="none" w:sz="0" w:space="0" w:color="auto" w:frame="1"/>
            <w:lang w:eastAsia="en-IN"/>
          </w:rPr>
          <w:t>Console.</w:t>
        </w:r>
        <w:r w:rsidRPr="00764325">
          <w:rPr>
            <w:rFonts w:ascii="inherit" w:eastAsia="Times New Roman" w:hAnsi="inherit" w:cs="Segoe UI"/>
            <w:color w:val="4284AE"/>
            <w:sz w:val="25"/>
            <w:szCs w:val="25"/>
            <w:bdr w:val="none" w:sz="0" w:space="0" w:color="auto" w:frame="1"/>
            <w:lang w:eastAsia="en-IN"/>
          </w:rPr>
          <w:t>WriteLine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"Then delegate to the ThirdPartyBillingSystem for processing the employee salary\n"</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37" w:author="Unknown"/>
          <w:rFonts w:ascii="Consolas" w:eastAsia="Times New Roman" w:hAnsi="Consolas" w:cs="Segoe UI"/>
          <w:color w:val="596174"/>
          <w:sz w:val="18"/>
          <w:szCs w:val="18"/>
          <w:lang w:eastAsia="en-IN"/>
        </w:rPr>
      </w:pPr>
      <w:ins w:id="238" w:author="Unknown">
        <w:r w:rsidRPr="00764325">
          <w:rPr>
            <w:rFonts w:ascii="inherit" w:eastAsia="Times New Roman" w:hAnsi="inherit" w:cs="Segoe UI"/>
            <w:color w:val="CFD5E0"/>
            <w:sz w:val="25"/>
            <w:szCs w:val="25"/>
            <w:bdr w:val="none" w:sz="0" w:space="0" w:color="auto" w:frame="1"/>
            <w:lang w:eastAsia="en-IN"/>
          </w:rPr>
          <w:t>thirdPartyBillingSystem.</w:t>
        </w:r>
        <w:r w:rsidRPr="00764325">
          <w:rPr>
            <w:rFonts w:ascii="inherit" w:eastAsia="Times New Roman" w:hAnsi="inherit" w:cs="Segoe UI"/>
            <w:color w:val="4284AE"/>
            <w:sz w:val="25"/>
            <w:szCs w:val="25"/>
            <w:bdr w:val="none" w:sz="0" w:space="0" w:color="auto" w:frame="1"/>
            <w:lang w:eastAsia="en-IN"/>
          </w:rPr>
          <w:t>ProcessSalary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listEmployee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39" w:author="Unknown"/>
          <w:rFonts w:ascii="Consolas" w:eastAsia="Times New Roman" w:hAnsi="Consolas" w:cs="Segoe UI"/>
          <w:color w:val="596174"/>
          <w:sz w:val="18"/>
          <w:szCs w:val="18"/>
          <w:lang w:eastAsia="en-IN"/>
        </w:rPr>
      </w:pPr>
      <w:ins w:id="240"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41" w:author="Unknown"/>
          <w:rFonts w:ascii="Consolas" w:eastAsia="Times New Roman" w:hAnsi="Consolas" w:cs="Segoe UI"/>
          <w:color w:val="596174"/>
          <w:sz w:val="18"/>
          <w:szCs w:val="18"/>
          <w:lang w:eastAsia="en-IN"/>
        </w:rPr>
      </w:pPr>
      <w:ins w:id="242"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line="384" w:lineRule="atLeast"/>
        <w:textAlignment w:val="baseline"/>
        <w:rPr>
          <w:ins w:id="243" w:author="Unknown"/>
          <w:rFonts w:ascii="Consolas" w:eastAsia="Times New Roman" w:hAnsi="Consolas" w:cs="Segoe UI"/>
          <w:color w:val="596174"/>
          <w:sz w:val="18"/>
          <w:szCs w:val="18"/>
          <w:lang w:eastAsia="en-IN"/>
        </w:rPr>
      </w:pPr>
      <w:ins w:id="244"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FFFFFF"/>
        <w:spacing w:after="0" w:line="240" w:lineRule="auto"/>
        <w:jc w:val="both"/>
        <w:textAlignment w:val="baseline"/>
        <w:outlineLvl w:val="4"/>
        <w:rPr>
          <w:ins w:id="245" w:author="Unknown"/>
          <w:rFonts w:ascii="Segoe UI" w:eastAsia="Times New Roman" w:hAnsi="Segoe UI" w:cs="Segoe UI"/>
          <w:color w:val="3A3A3A"/>
          <w:sz w:val="20"/>
          <w:szCs w:val="20"/>
          <w:lang w:eastAsia="en-IN"/>
        </w:rPr>
      </w:pPr>
      <w:ins w:id="246" w:author="Unknown">
        <w:r w:rsidRPr="00764325">
          <w:rPr>
            <w:rFonts w:ascii="Arial" w:eastAsia="Times New Roman" w:hAnsi="Arial" w:cs="Arial"/>
            <w:b/>
            <w:bCs/>
            <w:color w:val="000000"/>
            <w:sz w:val="27"/>
            <w:szCs w:val="27"/>
            <w:bdr w:val="none" w:sz="0" w:space="0" w:color="auto" w:frame="1"/>
            <w:lang w:eastAsia="en-IN"/>
          </w:rPr>
          <w:t>Step5: Client</w:t>
        </w:r>
      </w:ins>
    </w:p>
    <w:p w:rsidR="00764325" w:rsidRPr="00764325" w:rsidRDefault="00764325" w:rsidP="00764325">
      <w:pPr>
        <w:shd w:val="clear" w:color="auto" w:fill="FFFFFF"/>
        <w:spacing w:after="0" w:line="240" w:lineRule="auto"/>
        <w:jc w:val="both"/>
        <w:textAlignment w:val="baseline"/>
        <w:rPr>
          <w:ins w:id="247" w:author="Unknown"/>
          <w:rFonts w:ascii="Segoe UI" w:eastAsia="Times New Roman" w:hAnsi="Segoe UI" w:cs="Segoe UI"/>
          <w:color w:val="212529"/>
          <w:sz w:val="23"/>
          <w:szCs w:val="23"/>
          <w:lang w:eastAsia="en-IN"/>
        </w:rPr>
      </w:pPr>
      <w:ins w:id="248" w:author="Unknown">
        <w:r w:rsidRPr="00764325">
          <w:rPr>
            <w:rFonts w:ascii="Arial" w:eastAsia="Times New Roman" w:hAnsi="Arial" w:cs="Arial"/>
            <w:color w:val="000000"/>
            <w:sz w:val="23"/>
            <w:szCs w:val="23"/>
            <w:bdr w:val="none" w:sz="0" w:space="0" w:color="auto" w:frame="1"/>
            <w:lang w:eastAsia="en-IN"/>
          </w:rPr>
          <w:t>Here, the client is going to be our HR System. Please modify the Main method as shown below. Notice, here we have the employee information in the form of the string array. Then we create an instance of EmployeeAdapter and call the ProcessCompanySalary method by passing the string array as an argument.</w:t>
        </w:r>
      </w:ins>
    </w:p>
    <w:p w:rsidR="00764325" w:rsidRPr="00764325" w:rsidRDefault="00764325" w:rsidP="00764325">
      <w:pPr>
        <w:shd w:val="clear" w:color="auto" w:fill="272B33"/>
        <w:spacing w:after="0" w:line="384" w:lineRule="atLeast"/>
        <w:textAlignment w:val="baseline"/>
        <w:rPr>
          <w:ins w:id="249" w:author="Unknown"/>
          <w:rFonts w:ascii="Consolas" w:eastAsia="Times New Roman" w:hAnsi="Consolas" w:cs="Segoe UI"/>
          <w:color w:val="596174"/>
          <w:sz w:val="18"/>
          <w:szCs w:val="18"/>
          <w:lang w:eastAsia="en-IN"/>
        </w:rPr>
      </w:pPr>
      <w:ins w:id="250" w:author="Unknown">
        <w:r w:rsidRPr="00764325">
          <w:rPr>
            <w:rFonts w:ascii="inherit" w:eastAsia="Times New Roman" w:hAnsi="inherit" w:cs="Segoe UI"/>
            <w:b/>
            <w:bCs/>
            <w:color w:val="D171DD"/>
            <w:sz w:val="25"/>
            <w:szCs w:val="25"/>
            <w:bdr w:val="none" w:sz="0" w:space="0" w:color="auto" w:frame="1"/>
            <w:lang w:eastAsia="en-IN"/>
          </w:rPr>
          <w:t xml:space="preserve">namespace </w:t>
        </w:r>
        <w:r w:rsidRPr="00764325">
          <w:rPr>
            <w:rFonts w:ascii="inherit" w:eastAsia="Times New Roman" w:hAnsi="inherit" w:cs="Segoe UI"/>
            <w:i/>
            <w:iCs/>
            <w:color w:val="4284AE"/>
            <w:sz w:val="25"/>
            <w:szCs w:val="25"/>
            <w:bdr w:val="none" w:sz="0" w:space="0" w:color="auto" w:frame="1"/>
            <w:lang w:eastAsia="en-IN"/>
          </w:rPr>
          <w:t>AdapterDesignPattern</w:t>
        </w:r>
      </w:ins>
    </w:p>
    <w:p w:rsidR="00764325" w:rsidRPr="00764325" w:rsidRDefault="00764325" w:rsidP="00764325">
      <w:pPr>
        <w:shd w:val="clear" w:color="auto" w:fill="272B33"/>
        <w:spacing w:after="0" w:line="384" w:lineRule="atLeast"/>
        <w:textAlignment w:val="baseline"/>
        <w:rPr>
          <w:ins w:id="251" w:author="Unknown"/>
          <w:rFonts w:ascii="Consolas" w:eastAsia="Times New Roman" w:hAnsi="Consolas" w:cs="Segoe UI"/>
          <w:color w:val="596174"/>
          <w:sz w:val="18"/>
          <w:szCs w:val="18"/>
          <w:lang w:eastAsia="en-IN"/>
        </w:rPr>
      </w:pPr>
      <w:ins w:id="252"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53" w:author="Unknown"/>
          <w:rFonts w:ascii="Consolas" w:eastAsia="Times New Roman" w:hAnsi="Consolas" w:cs="Segoe UI"/>
          <w:color w:val="596174"/>
          <w:sz w:val="18"/>
          <w:szCs w:val="18"/>
          <w:lang w:eastAsia="en-IN"/>
        </w:rPr>
      </w:pPr>
      <w:ins w:id="254" w:author="Unknown">
        <w:r w:rsidRPr="00764325">
          <w:rPr>
            <w:rFonts w:ascii="inherit" w:eastAsia="Times New Roman" w:hAnsi="inherit" w:cs="Segoe UI"/>
            <w:b/>
            <w:bCs/>
            <w:color w:val="D171DD"/>
            <w:sz w:val="25"/>
            <w:szCs w:val="25"/>
            <w:bdr w:val="none" w:sz="0" w:space="0" w:color="auto" w:frame="1"/>
            <w:lang w:eastAsia="en-IN"/>
          </w:rPr>
          <w:t>class</w:t>
        </w:r>
        <w:r w:rsidRPr="00764325">
          <w:rPr>
            <w:rFonts w:ascii="inherit" w:eastAsia="Times New Roman" w:hAnsi="inherit" w:cs="Segoe UI"/>
            <w:color w:val="CFD5E0"/>
            <w:sz w:val="25"/>
            <w:szCs w:val="25"/>
            <w:bdr w:val="none" w:sz="0" w:space="0" w:color="auto" w:frame="1"/>
            <w:lang w:eastAsia="en-IN"/>
          </w:rPr>
          <w:t xml:space="preserve"> Program</w:t>
        </w:r>
      </w:ins>
    </w:p>
    <w:p w:rsidR="00764325" w:rsidRPr="00764325" w:rsidRDefault="00764325" w:rsidP="00764325">
      <w:pPr>
        <w:shd w:val="clear" w:color="auto" w:fill="272B33"/>
        <w:spacing w:after="0" w:line="384" w:lineRule="atLeast"/>
        <w:textAlignment w:val="baseline"/>
        <w:rPr>
          <w:ins w:id="255" w:author="Unknown"/>
          <w:rFonts w:ascii="Consolas" w:eastAsia="Times New Roman" w:hAnsi="Consolas" w:cs="Segoe UI"/>
          <w:color w:val="596174"/>
          <w:sz w:val="18"/>
          <w:szCs w:val="18"/>
          <w:lang w:eastAsia="en-IN"/>
        </w:rPr>
      </w:pPr>
      <w:ins w:id="256"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57" w:author="Unknown"/>
          <w:rFonts w:ascii="Consolas" w:eastAsia="Times New Roman" w:hAnsi="Consolas" w:cs="Segoe UI"/>
          <w:color w:val="596174"/>
          <w:sz w:val="18"/>
          <w:szCs w:val="18"/>
          <w:lang w:eastAsia="en-IN"/>
        </w:rPr>
      </w:pPr>
      <w:ins w:id="258" w:author="Unknown">
        <w:r w:rsidRPr="00764325">
          <w:rPr>
            <w:rFonts w:ascii="inherit" w:eastAsia="Times New Roman" w:hAnsi="inherit" w:cs="Segoe UI"/>
            <w:b/>
            <w:bCs/>
            <w:color w:val="D171DD"/>
            <w:sz w:val="25"/>
            <w:szCs w:val="25"/>
            <w:bdr w:val="none" w:sz="0" w:space="0" w:color="auto" w:frame="1"/>
            <w:lang w:eastAsia="en-IN"/>
          </w:rPr>
          <w:t>static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void</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color w:val="4284AE"/>
            <w:sz w:val="25"/>
            <w:szCs w:val="25"/>
            <w:bdr w:val="none" w:sz="0" w:space="0" w:color="auto" w:frame="1"/>
            <w:lang w:eastAsia="en-IN"/>
          </w:rPr>
          <w:t>Main</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string</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 args</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59" w:author="Unknown"/>
          <w:rFonts w:ascii="Consolas" w:eastAsia="Times New Roman" w:hAnsi="Consolas" w:cs="Segoe UI"/>
          <w:color w:val="596174"/>
          <w:sz w:val="18"/>
          <w:szCs w:val="18"/>
          <w:lang w:eastAsia="en-IN"/>
        </w:rPr>
      </w:pPr>
      <w:ins w:id="260"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61" w:author="Unknown"/>
          <w:rFonts w:ascii="Consolas" w:eastAsia="Times New Roman" w:hAnsi="Consolas" w:cs="Segoe UI"/>
          <w:color w:val="596174"/>
          <w:sz w:val="18"/>
          <w:szCs w:val="18"/>
          <w:lang w:eastAsia="en-IN"/>
        </w:rPr>
      </w:pPr>
      <w:ins w:id="262" w:author="Unknown">
        <w:r w:rsidRPr="00764325">
          <w:rPr>
            <w:rFonts w:ascii="inherit" w:eastAsia="Times New Roman" w:hAnsi="inherit" w:cs="Segoe UI"/>
            <w:color w:val="CFD5E0"/>
            <w:sz w:val="25"/>
            <w:szCs w:val="25"/>
            <w:bdr w:val="none" w:sz="0" w:space="0" w:color="auto" w:frame="1"/>
            <w:lang w:eastAsia="en-IN"/>
          </w:rPr>
          <w:t>string</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 employeesArray = </w:t>
        </w:r>
        <w:r w:rsidRPr="00764325">
          <w:rPr>
            <w:rFonts w:ascii="inherit" w:eastAsia="Times New Roman" w:hAnsi="inherit" w:cs="Segoe UI"/>
            <w:color w:val="4284AE"/>
            <w:sz w:val="25"/>
            <w:szCs w:val="25"/>
            <w:bdr w:val="none" w:sz="0" w:space="0" w:color="auto" w:frame="1"/>
            <w:lang w:eastAsia="en-IN"/>
          </w:rPr>
          <w:t>new</w:t>
        </w:r>
        <w:r w:rsidRPr="00764325">
          <w:rPr>
            <w:rFonts w:ascii="inherit" w:eastAsia="Times New Roman" w:hAnsi="inherit" w:cs="Segoe UI"/>
            <w:color w:val="CFD5E0"/>
            <w:sz w:val="25"/>
            <w:szCs w:val="25"/>
            <w:bdr w:val="none" w:sz="0" w:space="0" w:color="auto" w:frame="1"/>
            <w:lang w:eastAsia="en-IN"/>
          </w:rPr>
          <w:t xml:space="preserve"> string</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D19A66"/>
            <w:sz w:val="25"/>
            <w:szCs w:val="25"/>
            <w:bdr w:val="none" w:sz="0" w:space="0" w:color="auto" w:frame="1"/>
            <w:lang w:eastAsia="en-IN"/>
          </w:rPr>
          <w:t>5</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color w:val="D19A66"/>
            <w:sz w:val="25"/>
            <w:szCs w:val="25"/>
            <w:bdr w:val="none" w:sz="0" w:space="0" w:color="auto" w:frame="1"/>
            <w:lang w:eastAsia="en-IN"/>
          </w:rPr>
          <w:t>4</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 </w:t>
        </w:r>
      </w:ins>
    </w:p>
    <w:p w:rsidR="00764325" w:rsidRPr="00764325" w:rsidRDefault="00764325" w:rsidP="00764325">
      <w:pPr>
        <w:shd w:val="clear" w:color="auto" w:fill="272B33"/>
        <w:spacing w:after="0" w:line="384" w:lineRule="atLeast"/>
        <w:textAlignment w:val="baseline"/>
        <w:rPr>
          <w:ins w:id="263" w:author="Unknown"/>
          <w:rFonts w:ascii="Consolas" w:eastAsia="Times New Roman" w:hAnsi="Consolas" w:cs="Segoe UI"/>
          <w:color w:val="596174"/>
          <w:sz w:val="18"/>
          <w:szCs w:val="18"/>
          <w:lang w:eastAsia="en-IN"/>
        </w:rPr>
      </w:pPr>
      <w:ins w:id="264"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65" w:author="Unknown"/>
          <w:rFonts w:ascii="Consolas" w:eastAsia="Times New Roman" w:hAnsi="Consolas" w:cs="Segoe UI"/>
          <w:color w:val="596174"/>
          <w:sz w:val="18"/>
          <w:szCs w:val="18"/>
          <w:lang w:eastAsia="en-IN"/>
        </w:rPr>
      </w:pPr>
      <w:ins w:id="266" w:author="Unknown">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"101"</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"John"</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"SE"</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"10000"</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67" w:author="Unknown"/>
          <w:rFonts w:ascii="Consolas" w:eastAsia="Times New Roman" w:hAnsi="Consolas" w:cs="Segoe UI"/>
          <w:color w:val="596174"/>
          <w:sz w:val="18"/>
          <w:szCs w:val="18"/>
          <w:lang w:eastAsia="en-IN"/>
        </w:rPr>
      </w:pPr>
      <w:ins w:id="268" w:author="Unknown">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"102"</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"Smith"</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"SE"</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"20000"</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69" w:author="Unknown"/>
          <w:rFonts w:ascii="Consolas" w:eastAsia="Times New Roman" w:hAnsi="Consolas" w:cs="Segoe UI"/>
          <w:color w:val="596174"/>
          <w:sz w:val="18"/>
          <w:szCs w:val="18"/>
          <w:lang w:eastAsia="en-IN"/>
        </w:rPr>
      </w:pPr>
      <w:ins w:id="270" w:author="Unknown">
        <w:r w:rsidRPr="00764325">
          <w:rPr>
            <w:rFonts w:ascii="inherit" w:eastAsia="Times New Roman" w:hAnsi="inherit" w:cs="Segoe UI"/>
            <w:b/>
            <w:bCs/>
            <w:color w:val="6B7C8B"/>
            <w:sz w:val="25"/>
            <w:szCs w:val="25"/>
            <w:bdr w:val="none" w:sz="0" w:space="0" w:color="auto" w:frame="1"/>
            <w:lang w:eastAsia="en-IN"/>
          </w:rPr>
          <w:lastRenderedPageBreak/>
          <w:t>{</w:t>
        </w:r>
        <w:r w:rsidRPr="00764325">
          <w:rPr>
            <w:rFonts w:ascii="inherit" w:eastAsia="Times New Roman" w:hAnsi="inherit" w:cs="Segoe UI"/>
            <w:color w:val="7CC379"/>
            <w:sz w:val="25"/>
            <w:szCs w:val="25"/>
            <w:bdr w:val="none" w:sz="0" w:space="0" w:color="auto" w:frame="1"/>
            <w:lang w:eastAsia="en-IN"/>
          </w:rPr>
          <w:t>"103"</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"Dev"</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"SSE"</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"30000"</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71" w:author="Unknown"/>
          <w:rFonts w:ascii="Consolas" w:eastAsia="Times New Roman" w:hAnsi="Consolas" w:cs="Segoe UI"/>
          <w:color w:val="596174"/>
          <w:sz w:val="18"/>
          <w:szCs w:val="18"/>
          <w:lang w:eastAsia="en-IN"/>
        </w:rPr>
      </w:pPr>
      <w:ins w:id="272" w:author="Unknown">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"104"</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"Pam"</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"SE"</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"40000"</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73" w:author="Unknown"/>
          <w:rFonts w:ascii="Consolas" w:eastAsia="Times New Roman" w:hAnsi="Consolas" w:cs="Segoe UI"/>
          <w:color w:val="596174"/>
          <w:sz w:val="18"/>
          <w:szCs w:val="18"/>
          <w:lang w:eastAsia="en-IN"/>
        </w:rPr>
      </w:pPr>
      <w:ins w:id="274" w:author="Unknown">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"105"</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"Sara"</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"SSE"</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"50000"</w:t>
        </w:r>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75" w:author="Unknown"/>
          <w:rFonts w:ascii="Consolas" w:eastAsia="Times New Roman" w:hAnsi="Consolas" w:cs="Segoe UI"/>
          <w:color w:val="596174"/>
          <w:sz w:val="18"/>
          <w:szCs w:val="18"/>
          <w:lang w:eastAsia="en-IN"/>
        </w:rPr>
      </w:pPr>
      <w:ins w:id="276" w:author="Unknown">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77" w:author="Unknown"/>
          <w:rFonts w:ascii="Consolas" w:eastAsia="Times New Roman" w:hAnsi="Consolas" w:cs="Segoe UI"/>
          <w:color w:val="596174"/>
          <w:sz w:val="18"/>
          <w:szCs w:val="18"/>
          <w:lang w:eastAsia="en-IN"/>
        </w:rPr>
      </w:pPr>
      <w:ins w:id="278" w:author="Unknown">
        <w:r w:rsidRPr="00764325">
          <w:rPr>
            <w:rFonts w:ascii="inherit" w:eastAsia="Times New Roman" w:hAnsi="inherit" w:cs="Segoe UI"/>
            <w:color w:val="CFD5E0"/>
            <w:sz w:val="25"/>
            <w:szCs w:val="25"/>
            <w:bdr w:val="none" w:sz="0" w:space="0" w:color="auto" w:frame="1"/>
            <w:lang w:eastAsia="en-IN"/>
          </w:rPr>
          <w:t xml:space="preserve">ITarget target = </w:t>
        </w:r>
        <w:r w:rsidRPr="00764325">
          <w:rPr>
            <w:rFonts w:ascii="inherit" w:eastAsia="Times New Roman" w:hAnsi="inherit" w:cs="Segoe UI"/>
            <w:color w:val="4284AE"/>
            <w:sz w:val="25"/>
            <w:szCs w:val="25"/>
            <w:bdr w:val="none" w:sz="0" w:space="0" w:color="auto" w:frame="1"/>
            <w:lang w:eastAsia="en-IN"/>
          </w:rPr>
          <w:t>new</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color w:val="4284AE"/>
            <w:sz w:val="25"/>
            <w:szCs w:val="25"/>
            <w:bdr w:val="none" w:sz="0" w:space="0" w:color="auto" w:frame="1"/>
            <w:lang w:eastAsia="en-IN"/>
          </w:rPr>
          <w:t>EmployeeAdapter</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79" w:author="Unknown"/>
          <w:rFonts w:ascii="Consolas" w:eastAsia="Times New Roman" w:hAnsi="Consolas" w:cs="Segoe UI"/>
          <w:color w:val="596174"/>
          <w:sz w:val="18"/>
          <w:szCs w:val="18"/>
          <w:lang w:eastAsia="en-IN"/>
        </w:rPr>
      </w:pPr>
      <w:ins w:id="280" w:author="Unknown">
        <w:r w:rsidRPr="00764325">
          <w:rPr>
            <w:rFonts w:ascii="inherit" w:eastAsia="Times New Roman" w:hAnsi="inherit" w:cs="Segoe UI"/>
            <w:color w:val="CFD5E0"/>
            <w:sz w:val="25"/>
            <w:szCs w:val="25"/>
            <w:bdr w:val="none" w:sz="0" w:space="0" w:color="auto" w:frame="1"/>
            <w:lang w:eastAsia="en-IN"/>
          </w:rPr>
          <w:t>Console.</w:t>
        </w:r>
        <w:r w:rsidRPr="00764325">
          <w:rPr>
            <w:rFonts w:ascii="inherit" w:eastAsia="Times New Roman" w:hAnsi="inherit" w:cs="Segoe UI"/>
            <w:color w:val="4284AE"/>
            <w:sz w:val="25"/>
            <w:szCs w:val="25"/>
            <w:bdr w:val="none" w:sz="0" w:space="0" w:color="auto" w:frame="1"/>
            <w:lang w:eastAsia="en-IN"/>
          </w:rPr>
          <w:t>WriteLine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"HR system passes employee string array to Adapter\n"</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81" w:author="Unknown"/>
          <w:rFonts w:ascii="Consolas" w:eastAsia="Times New Roman" w:hAnsi="Consolas" w:cs="Segoe UI"/>
          <w:color w:val="596174"/>
          <w:sz w:val="18"/>
          <w:szCs w:val="18"/>
          <w:lang w:eastAsia="en-IN"/>
        </w:rPr>
      </w:pPr>
      <w:ins w:id="282" w:author="Unknown">
        <w:r w:rsidRPr="00764325">
          <w:rPr>
            <w:rFonts w:ascii="inherit" w:eastAsia="Times New Roman" w:hAnsi="inherit" w:cs="Segoe UI"/>
            <w:color w:val="CFD5E0"/>
            <w:sz w:val="25"/>
            <w:szCs w:val="25"/>
            <w:bdr w:val="none" w:sz="0" w:space="0" w:color="auto" w:frame="1"/>
            <w:lang w:eastAsia="en-IN"/>
          </w:rPr>
          <w:t>target.</w:t>
        </w:r>
        <w:r w:rsidRPr="00764325">
          <w:rPr>
            <w:rFonts w:ascii="inherit" w:eastAsia="Times New Roman" w:hAnsi="inherit" w:cs="Segoe UI"/>
            <w:color w:val="4284AE"/>
            <w:sz w:val="25"/>
            <w:szCs w:val="25"/>
            <w:bdr w:val="none" w:sz="0" w:space="0" w:color="auto" w:frame="1"/>
            <w:lang w:eastAsia="en-IN"/>
          </w:rPr>
          <w:t>ProcessCompanySalary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employeesArray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83" w:author="Unknown"/>
          <w:rFonts w:ascii="Consolas" w:eastAsia="Times New Roman" w:hAnsi="Consolas" w:cs="Segoe UI"/>
          <w:color w:val="596174"/>
          <w:sz w:val="18"/>
          <w:szCs w:val="18"/>
          <w:lang w:eastAsia="en-IN"/>
        </w:rPr>
      </w:pPr>
      <w:ins w:id="284" w:author="Unknown">
        <w:r w:rsidRPr="00764325">
          <w:rPr>
            <w:rFonts w:ascii="inherit" w:eastAsia="Times New Roman" w:hAnsi="inherit" w:cs="Segoe UI"/>
            <w:color w:val="CFD5E0"/>
            <w:sz w:val="25"/>
            <w:szCs w:val="25"/>
            <w:bdr w:val="none" w:sz="0" w:space="0" w:color="auto" w:frame="1"/>
            <w:lang w:eastAsia="en-IN"/>
          </w:rPr>
          <w:t>Console.</w:t>
        </w:r>
        <w:r w:rsidRPr="00764325">
          <w:rPr>
            <w:rFonts w:ascii="inherit" w:eastAsia="Times New Roman" w:hAnsi="inherit" w:cs="Segoe UI"/>
            <w:color w:val="4284AE"/>
            <w:sz w:val="25"/>
            <w:szCs w:val="25"/>
            <w:bdr w:val="none" w:sz="0" w:space="0" w:color="auto" w:frame="1"/>
            <w:lang w:eastAsia="en-IN"/>
          </w:rPr>
          <w:t>Read</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 </w:t>
        </w:r>
      </w:ins>
    </w:p>
    <w:p w:rsidR="00764325" w:rsidRPr="00764325" w:rsidRDefault="00764325" w:rsidP="00764325">
      <w:pPr>
        <w:shd w:val="clear" w:color="auto" w:fill="272B33"/>
        <w:spacing w:after="0" w:line="384" w:lineRule="atLeast"/>
        <w:textAlignment w:val="baseline"/>
        <w:rPr>
          <w:ins w:id="285" w:author="Unknown"/>
          <w:rFonts w:ascii="Consolas" w:eastAsia="Times New Roman" w:hAnsi="Consolas" w:cs="Segoe UI"/>
          <w:color w:val="596174"/>
          <w:sz w:val="18"/>
          <w:szCs w:val="18"/>
          <w:lang w:eastAsia="en-IN"/>
        </w:rPr>
      </w:pPr>
      <w:ins w:id="286"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after="0" w:line="384" w:lineRule="atLeast"/>
        <w:textAlignment w:val="baseline"/>
        <w:rPr>
          <w:ins w:id="287" w:author="Unknown"/>
          <w:rFonts w:ascii="Consolas" w:eastAsia="Times New Roman" w:hAnsi="Consolas" w:cs="Segoe UI"/>
          <w:color w:val="596174"/>
          <w:sz w:val="18"/>
          <w:szCs w:val="18"/>
          <w:lang w:eastAsia="en-IN"/>
        </w:rPr>
      </w:pPr>
      <w:ins w:id="288"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272B33"/>
        <w:spacing w:line="384" w:lineRule="atLeast"/>
        <w:textAlignment w:val="baseline"/>
        <w:rPr>
          <w:ins w:id="289" w:author="Unknown"/>
          <w:rFonts w:ascii="Consolas" w:eastAsia="Times New Roman" w:hAnsi="Consolas" w:cs="Segoe UI"/>
          <w:color w:val="596174"/>
          <w:sz w:val="18"/>
          <w:szCs w:val="18"/>
          <w:lang w:eastAsia="en-IN"/>
        </w:rPr>
      </w:pPr>
      <w:ins w:id="290" w:author="Unknown">
        <w:r w:rsidRPr="00764325">
          <w:rPr>
            <w:rFonts w:ascii="inherit" w:eastAsia="Times New Roman" w:hAnsi="inherit" w:cs="Segoe UI"/>
            <w:b/>
            <w:bCs/>
            <w:color w:val="6B7C8B"/>
            <w:sz w:val="25"/>
            <w:szCs w:val="25"/>
            <w:bdr w:val="none" w:sz="0" w:space="0" w:color="auto" w:frame="1"/>
            <w:lang w:eastAsia="en-IN"/>
          </w:rPr>
          <w:t>}</w:t>
        </w:r>
      </w:ins>
    </w:p>
    <w:p w:rsidR="00764325" w:rsidRPr="00764325" w:rsidRDefault="00764325" w:rsidP="00764325">
      <w:pPr>
        <w:shd w:val="clear" w:color="auto" w:fill="FFFFFF"/>
        <w:spacing w:after="0" w:line="240" w:lineRule="auto"/>
        <w:jc w:val="both"/>
        <w:textAlignment w:val="baseline"/>
        <w:outlineLvl w:val="5"/>
        <w:rPr>
          <w:ins w:id="291" w:author="Unknown"/>
          <w:rFonts w:ascii="Segoe UI" w:eastAsia="Times New Roman" w:hAnsi="Segoe UI" w:cs="Segoe UI"/>
          <w:color w:val="3A3A3A"/>
          <w:sz w:val="15"/>
          <w:szCs w:val="15"/>
          <w:lang w:eastAsia="en-IN"/>
        </w:rPr>
      </w:pPr>
      <w:ins w:id="292" w:author="Unknown">
        <w:r w:rsidRPr="00764325">
          <w:rPr>
            <w:rFonts w:ascii="Arial" w:eastAsia="Times New Roman" w:hAnsi="Arial" w:cs="Arial"/>
            <w:b/>
            <w:bCs/>
            <w:color w:val="000000"/>
            <w:sz w:val="23"/>
            <w:szCs w:val="23"/>
            <w:bdr w:val="none" w:sz="0" w:space="0" w:color="auto" w:frame="1"/>
            <w:lang w:eastAsia="en-IN"/>
          </w:rPr>
          <w:t>Output:</w:t>
        </w:r>
      </w:ins>
    </w:p>
    <w:p w:rsidR="00764325" w:rsidRPr="00764325" w:rsidRDefault="00764325" w:rsidP="00764325">
      <w:pPr>
        <w:shd w:val="clear" w:color="auto" w:fill="FFFFFF"/>
        <w:spacing w:after="0" w:line="240" w:lineRule="auto"/>
        <w:jc w:val="both"/>
        <w:textAlignment w:val="baseline"/>
        <w:rPr>
          <w:ins w:id="293"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drawing>
          <wp:inline distT="0" distB="0" distL="0" distR="0">
            <wp:extent cx="6918960" cy="1973580"/>
            <wp:effectExtent l="0" t="0" r="0" b="7620"/>
            <wp:docPr id="4" name="Picture 4" descr="Implementation of Object Adapte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ementation of Object Adapter Design Pattern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8960" cy="1973580"/>
                    </a:xfrm>
                    <a:prstGeom prst="rect">
                      <a:avLst/>
                    </a:prstGeom>
                    <a:noFill/>
                    <a:ln>
                      <a:noFill/>
                    </a:ln>
                  </pic:spPr>
                </pic:pic>
              </a:graphicData>
            </a:graphic>
          </wp:inline>
        </w:drawing>
      </w:r>
    </w:p>
    <w:p w:rsidR="00760255" w:rsidRDefault="00760255" w:rsidP="0076432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rsidR="00764325" w:rsidRPr="00764325" w:rsidRDefault="00764325" w:rsidP="00764325">
      <w:pPr>
        <w:shd w:val="clear" w:color="auto" w:fill="FFFFFF"/>
        <w:spacing w:after="0" w:line="240" w:lineRule="auto"/>
        <w:jc w:val="both"/>
        <w:textAlignment w:val="baseline"/>
        <w:rPr>
          <w:ins w:id="294" w:author="Unknown"/>
          <w:rFonts w:ascii="Segoe UI" w:eastAsia="Times New Roman" w:hAnsi="Segoe UI" w:cs="Segoe UI"/>
          <w:color w:val="212529"/>
          <w:sz w:val="23"/>
          <w:szCs w:val="23"/>
          <w:lang w:eastAsia="en-IN"/>
        </w:rPr>
      </w:pPr>
      <w:ins w:id="295" w:author="Unknown">
        <w:r w:rsidRPr="00764325">
          <w:rPr>
            <w:rFonts w:ascii="Arial" w:eastAsia="Times New Roman" w:hAnsi="Arial" w:cs="Arial"/>
            <w:color w:val="000000"/>
            <w:sz w:val="23"/>
            <w:szCs w:val="23"/>
            <w:bdr w:val="none" w:sz="0" w:space="0" w:color="auto" w:frame="1"/>
            <w:lang w:eastAsia="en-IN"/>
          </w:rPr>
          <w:t>This is all about the object adapter design pattern. Let’s see how to achieve the same thing using the class adapter design pattern.</w:t>
        </w:r>
      </w:ins>
    </w:p>
    <w:p w:rsidR="00EA12AC" w:rsidRDefault="00EA12AC" w:rsidP="00760255">
      <w:pPr>
        <w:shd w:val="clear" w:color="auto" w:fill="FFFFFF"/>
        <w:spacing w:after="0" w:line="240" w:lineRule="auto"/>
        <w:jc w:val="both"/>
        <w:textAlignment w:val="baseline"/>
        <w:outlineLvl w:val="4"/>
      </w:pPr>
    </w:p>
    <w:sectPr w:rsidR="00EA1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040A"/>
    <w:multiLevelType w:val="multilevel"/>
    <w:tmpl w:val="34C8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82E43"/>
    <w:multiLevelType w:val="multilevel"/>
    <w:tmpl w:val="F586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292241"/>
    <w:multiLevelType w:val="multilevel"/>
    <w:tmpl w:val="A8D6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CB5240"/>
    <w:multiLevelType w:val="multilevel"/>
    <w:tmpl w:val="547C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053E85"/>
    <w:multiLevelType w:val="multilevel"/>
    <w:tmpl w:val="590E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0C5059"/>
    <w:multiLevelType w:val="multilevel"/>
    <w:tmpl w:val="79DA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175C9E"/>
    <w:multiLevelType w:val="multilevel"/>
    <w:tmpl w:val="CCB6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325"/>
    <w:rsid w:val="00327AC6"/>
    <w:rsid w:val="00760255"/>
    <w:rsid w:val="00764325"/>
    <w:rsid w:val="00EA1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43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43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43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76432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76432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3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43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4325"/>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76432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764325"/>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unhideWhenUsed/>
    <w:rsid w:val="00764325"/>
    <w:rPr>
      <w:color w:val="0000FF"/>
      <w:u w:val="single"/>
    </w:rPr>
  </w:style>
  <w:style w:type="character" w:customStyle="1" w:styleId="site-logo-img">
    <w:name w:val="site-logo-img"/>
    <w:basedOn w:val="DefaultParagraphFont"/>
    <w:rsid w:val="00764325"/>
  </w:style>
  <w:style w:type="character" w:customStyle="1" w:styleId="section-title">
    <w:name w:val="section-title"/>
    <w:basedOn w:val="DefaultParagraphFont"/>
    <w:rsid w:val="00764325"/>
  </w:style>
  <w:style w:type="character" w:customStyle="1" w:styleId="llms-lesson-complete">
    <w:name w:val="llms-lesson-complete"/>
    <w:basedOn w:val="DefaultParagraphFont"/>
    <w:rsid w:val="00764325"/>
  </w:style>
  <w:style w:type="character" w:customStyle="1" w:styleId="lesson-title">
    <w:name w:val="lesson-title"/>
    <w:basedOn w:val="DefaultParagraphFont"/>
    <w:rsid w:val="00764325"/>
  </w:style>
  <w:style w:type="paragraph" w:customStyle="1" w:styleId="llms-parent-course-link">
    <w:name w:val="llms-parent-course-link"/>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4325"/>
    <w:rPr>
      <w:b/>
      <w:bCs/>
    </w:rPr>
  </w:style>
  <w:style w:type="paragraph" w:styleId="NormalWeb">
    <w:name w:val="Normal (Web)"/>
    <w:basedOn w:val="Normal"/>
    <w:uiPriority w:val="99"/>
    <w:semiHidden/>
    <w:unhideWhenUsed/>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764325"/>
  </w:style>
  <w:style w:type="character" w:customStyle="1" w:styleId="enlighter-k10">
    <w:name w:val="enlighter-k10"/>
    <w:basedOn w:val="DefaultParagraphFont"/>
    <w:rsid w:val="00764325"/>
  </w:style>
  <w:style w:type="character" w:customStyle="1" w:styleId="enlighter-g1">
    <w:name w:val="enlighter-g1"/>
    <w:basedOn w:val="DefaultParagraphFont"/>
    <w:rsid w:val="00764325"/>
  </w:style>
  <w:style w:type="character" w:customStyle="1" w:styleId="enlighter-text">
    <w:name w:val="enlighter-text"/>
    <w:basedOn w:val="DefaultParagraphFont"/>
    <w:rsid w:val="00764325"/>
  </w:style>
  <w:style w:type="character" w:customStyle="1" w:styleId="enlighter-k5">
    <w:name w:val="enlighter-k5"/>
    <w:basedOn w:val="DefaultParagraphFont"/>
    <w:rsid w:val="00764325"/>
  </w:style>
  <w:style w:type="character" w:customStyle="1" w:styleId="enlighter-m0">
    <w:name w:val="enlighter-m0"/>
    <w:basedOn w:val="DefaultParagraphFont"/>
    <w:rsid w:val="00764325"/>
  </w:style>
  <w:style w:type="character" w:customStyle="1" w:styleId="enlighter-c0">
    <w:name w:val="enlighter-c0"/>
    <w:basedOn w:val="DefaultParagraphFont"/>
    <w:rsid w:val="00764325"/>
  </w:style>
  <w:style w:type="character" w:customStyle="1" w:styleId="enlighter-k1">
    <w:name w:val="enlighter-k1"/>
    <w:basedOn w:val="DefaultParagraphFont"/>
    <w:rsid w:val="00764325"/>
  </w:style>
  <w:style w:type="character" w:customStyle="1" w:styleId="enlighter-k8">
    <w:name w:val="enlighter-k8"/>
    <w:basedOn w:val="DefaultParagraphFont"/>
    <w:rsid w:val="00764325"/>
  </w:style>
  <w:style w:type="character" w:customStyle="1" w:styleId="enlighter-m3">
    <w:name w:val="enlighter-m3"/>
    <w:basedOn w:val="DefaultParagraphFont"/>
    <w:rsid w:val="00764325"/>
  </w:style>
  <w:style w:type="character" w:customStyle="1" w:styleId="enlighter-s0">
    <w:name w:val="enlighter-s0"/>
    <w:basedOn w:val="DefaultParagraphFont"/>
    <w:rsid w:val="00764325"/>
  </w:style>
  <w:style w:type="character" w:customStyle="1" w:styleId="enlighter-k3">
    <w:name w:val="enlighter-k3"/>
    <w:basedOn w:val="DefaultParagraphFont"/>
    <w:rsid w:val="00764325"/>
  </w:style>
  <w:style w:type="character" w:customStyle="1" w:styleId="enlighter-e1">
    <w:name w:val="enlighter-e1"/>
    <w:basedOn w:val="DefaultParagraphFont"/>
    <w:rsid w:val="00764325"/>
  </w:style>
  <w:style w:type="character" w:customStyle="1" w:styleId="enlighter-n1">
    <w:name w:val="enlighter-n1"/>
    <w:basedOn w:val="DefaultParagraphFont"/>
    <w:rsid w:val="00764325"/>
  </w:style>
  <w:style w:type="paragraph" w:styleId="z-TopofForm">
    <w:name w:val="HTML Top of Form"/>
    <w:basedOn w:val="Normal"/>
    <w:next w:val="Normal"/>
    <w:link w:val="z-TopofFormChar"/>
    <w:hidden/>
    <w:uiPriority w:val="99"/>
    <w:semiHidden/>
    <w:unhideWhenUsed/>
    <w:rsid w:val="0076432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64325"/>
    <w:rPr>
      <w:rFonts w:ascii="Arial" w:eastAsia="Times New Roman" w:hAnsi="Arial" w:cs="Arial"/>
      <w:vanish/>
      <w:sz w:val="16"/>
      <w:szCs w:val="16"/>
      <w:lang w:eastAsia="en-IN"/>
    </w:rPr>
  </w:style>
  <w:style w:type="paragraph" w:customStyle="1" w:styleId="comment-notes">
    <w:name w:val="comment-notes"/>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764325"/>
  </w:style>
  <w:style w:type="paragraph" w:customStyle="1" w:styleId="comment-form-comment">
    <w:name w:val="comment-form-comment"/>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76432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64325"/>
    <w:rPr>
      <w:rFonts w:ascii="Arial" w:eastAsia="Times New Roman" w:hAnsi="Arial" w:cs="Arial"/>
      <w:vanish/>
      <w:sz w:val="16"/>
      <w:szCs w:val="16"/>
      <w:lang w:eastAsia="en-IN"/>
    </w:rPr>
  </w:style>
  <w:style w:type="character" w:customStyle="1" w:styleId="ast-footer-site-title">
    <w:name w:val="ast-footer-site-title"/>
    <w:basedOn w:val="DefaultParagraphFont"/>
    <w:rsid w:val="00764325"/>
  </w:style>
  <w:style w:type="paragraph" w:styleId="BalloonText">
    <w:name w:val="Balloon Text"/>
    <w:basedOn w:val="Normal"/>
    <w:link w:val="BalloonTextChar"/>
    <w:uiPriority w:val="99"/>
    <w:semiHidden/>
    <w:unhideWhenUsed/>
    <w:rsid w:val="00764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3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43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43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43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76432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76432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3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43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4325"/>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76432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764325"/>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unhideWhenUsed/>
    <w:rsid w:val="00764325"/>
    <w:rPr>
      <w:color w:val="0000FF"/>
      <w:u w:val="single"/>
    </w:rPr>
  </w:style>
  <w:style w:type="character" w:customStyle="1" w:styleId="site-logo-img">
    <w:name w:val="site-logo-img"/>
    <w:basedOn w:val="DefaultParagraphFont"/>
    <w:rsid w:val="00764325"/>
  </w:style>
  <w:style w:type="character" w:customStyle="1" w:styleId="section-title">
    <w:name w:val="section-title"/>
    <w:basedOn w:val="DefaultParagraphFont"/>
    <w:rsid w:val="00764325"/>
  </w:style>
  <w:style w:type="character" w:customStyle="1" w:styleId="llms-lesson-complete">
    <w:name w:val="llms-lesson-complete"/>
    <w:basedOn w:val="DefaultParagraphFont"/>
    <w:rsid w:val="00764325"/>
  </w:style>
  <w:style w:type="character" w:customStyle="1" w:styleId="lesson-title">
    <w:name w:val="lesson-title"/>
    <w:basedOn w:val="DefaultParagraphFont"/>
    <w:rsid w:val="00764325"/>
  </w:style>
  <w:style w:type="paragraph" w:customStyle="1" w:styleId="llms-parent-course-link">
    <w:name w:val="llms-parent-course-link"/>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4325"/>
    <w:rPr>
      <w:b/>
      <w:bCs/>
    </w:rPr>
  </w:style>
  <w:style w:type="paragraph" w:styleId="NormalWeb">
    <w:name w:val="Normal (Web)"/>
    <w:basedOn w:val="Normal"/>
    <w:uiPriority w:val="99"/>
    <w:semiHidden/>
    <w:unhideWhenUsed/>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764325"/>
  </w:style>
  <w:style w:type="character" w:customStyle="1" w:styleId="enlighter-k10">
    <w:name w:val="enlighter-k10"/>
    <w:basedOn w:val="DefaultParagraphFont"/>
    <w:rsid w:val="00764325"/>
  </w:style>
  <w:style w:type="character" w:customStyle="1" w:styleId="enlighter-g1">
    <w:name w:val="enlighter-g1"/>
    <w:basedOn w:val="DefaultParagraphFont"/>
    <w:rsid w:val="00764325"/>
  </w:style>
  <w:style w:type="character" w:customStyle="1" w:styleId="enlighter-text">
    <w:name w:val="enlighter-text"/>
    <w:basedOn w:val="DefaultParagraphFont"/>
    <w:rsid w:val="00764325"/>
  </w:style>
  <w:style w:type="character" w:customStyle="1" w:styleId="enlighter-k5">
    <w:name w:val="enlighter-k5"/>
    <w:basedOn w:val="DefaultParagraphFont"/>
    <w:rsid w:val="00764325"/>
  </w:style>
  <w:style w:type="character" w:customStyle="1" w:styleId="enlighter-m0">
    <w:name w:val="enlighter-m0"/>
    <w:basedOn w:val="DefaultParagraphFont"/>
    <w:rsid w:val="00764325"/>
  </w:style>
  <w:style w:type="character" w:customStyle="1" w:styleId="enlighter-c0">
    <w:name w:val="enlighter-c0"/>
    <w:basedOn w:val="DefaultParagraphFont"/>
    <w:rsid w:val="00764325"/>
  </w:style>
  <w:style w:type="character" w:customStyle="1" w:styleId="enlighter-k1">
    <w:name w:val="enlighter-k1"/>
    <w:basedOn w:val="DefaultParagraphFont"/>
    <w:rsid w:val="00764325"/>
  </w:style>
  <w:style w:type="character" w:customStyle="1" w:styleId="enlighter-k8">
    <w:name w:val="enlighter-k8"/>
    <w:basedOn w:val="DefaultParagraphFont"/>
    <w:rsid w:val="00764325"/>
  </w:style>
  <w:style w:type="character" w:customStyle="1" w:styleId="enlighter-m3">
    <w:name w:val="enlighter-m3"/>
    <w:basedOn w:val="DefaultParagraphFont"/>
    <w:rsid w:val="00764325"/>
  </w:style>
  <w:style w:type="character" w:customStyle="1" w:styleId="enlighter-s0">
    <w:name w:val="enlighter-s0"/>
    <w:basedOn w:val="DefaultParagraphFont"/>
    <w:rsid w:val="00764325"/>
  </w:style>
  <w:style w:type="character" w:customStyle="1" w:styleId="enlighter-k3">
    <w:name w:val="enlighter-k3"/>
    <w:basedOn w:val="DefaultParagraphFont"/>
    <w:rsid w:val="00764325"/>
  </w:style>
  <w:style w:type="character" w:customStyle="1" w:styleId="enlighter-e1">
    <w:name w:val="enlighter-e1"/>
    <w:basedOn w:val="DefaultParagraphFont"/>
    <w:rsid w:val="00764325"/>
  </w:style>
  <w:style w:type="character" w:customStyle="1" w:styleId="enlighter-n1">
    <w:name w:val="enlighter-n1"/>
    <w:basedOn w:val="DefaultParagraphFont"/>
    <w:rsid w:val="00764325"/>
  </w:style>
  <w:style w:type="paragraph" w:styleId="z-TopofForm">
    <w:name w:val="HTML Top of Form"/>
    <w:basedOn w:val="Normal"/>
    <w:next w:val="Normal"/>
    <w:link w:val="z-TopofFormChar"/>
    <w:hidden/>
    <w:uiPriority w:val="99"/>
    <w:semiHidden/>
    <w:unhideWhenUsed/>
    <w:rsid w:val="0076432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64325"/>
    <w:rPr>
      <w:rFonts w:ascii="Arial" w:eastAsia="Times New Roman" w:hAnsi="Arial" w:cs="Arial"/>
      <w:vanish/>
      <w:sz w:val="16"/>
      <w:szCs w:val="16"/>
      <w:lang w:eastAsia="en-IN"/>
    </w:rPr>
  </w:style>
  <w:style w:type="paragraph" w:customStyle="1" w:styleId="comment-notes">
    <w:name w:val="comment-notes"/>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764325"/>
  </w:style>
  <w:style w:type="paragraph" w:customStyle="1" w:styleId="comment-form-comment">
    <w:name w:val="comment-form-comment"/>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7643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76432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64325"/>
    <w:rPr>
      <w:rFonts w:ascii="Arial" w:eastAsia="Times New Roman" w:hAnsi="Arial" w:cs="Arial"/>
      <w:vanish/>
      <w:sz w:val="16"/>
      <w:szCs w:val="16"/>
      <w:lang w:eastAsia="en-IN"/>
    </w:rPr>
  </w:style>
  <w:style w:type="character" w:customStyle="1" w:styleId="ast-footer-site-title">
    <w:name w:val="ast-footer-site-title"/>
    <w:basedOn w:val="DefaultParagraphFont"/>
    <w:rsid w:val="00764325"/>
  </w:style>
  <w:style w:type="paragraph" w:styleId="BalloonText">
    <w:name w:val="Balloon Text"/>
    <w:basedOn w:val="Normal"/>
    <w:link w:val="BalloonTextChar"/>
    <w:uiPriority w:val="99"/>
    <w:semiHidden/>
    <w:unhideWhenUsed/>
    <w:rsid w:val="00764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3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763559">
      <w:bodyDiv w:val="1"/>
      <w:marLeft w:val="0"/>
      <w:marRight w:val="0"/>
      <w:marTop w:val="0"/>
      <w:marBottom w:val="0"/>
      <w:divBdr>
        <w:top w:val="none" w:sz="0" w:space="0" w:color="auto"/>
        <w:left w:val="none" w:sz="0" w:space="0" w:color="auto"/>
        <w:bottom w:val="none" w:sz="0" w:space="0" w:color="auto"/>
        <w:right w:val="none" w:sz="0" w:space="0" w:color="auto"/>
      </w:divBdr>
      <w:divsChild>
        <w:div w:id="859853306">
          <w:marLeft w:val="0"/>
          <w:marRight w:val="0"/>
          <w:marTop w:val="0"/>
          <w:marBottom w:val="0"/>
          <w:divBdr>
            <w:top w:val="none" w:sz="0" w:space="0" w:color="auto"/>
            <w:left w:val="none" w:sz="0" w:space="0" w:color="auto"/>
            <w:bottom w:val="none" w:sz="0" w:space="0" w:color="auto"/>
            <w:right w:val="none" w:sz="0" w:space="0" w:color="auto"/>
          </w:divBdr>
          <w:divsChild>
            <w:div w:id="1826631421">
              <w:marLeft w:val="0"/>
              <w:marRight w:val="0"/>
              <w:marTop w:val="0"/>
              <w:marBottom w:val="0"/>
              <w:divBdr>
                <w:top w:val="none" w:sz="0" w:space="12" w:color="auto"/>
                <w:left w:val="none" w:sz="0" w:space="0" w:color="auto"/>
                <w:bottom w:val="single" w:sz="6" w:space="12" w:color="EAEAEA"/>
                <w:right w:val="none" w:sz="0" w:space="0" w:color="auto"/>
              </w:divBdr>
              <w:divsChild>
                <w:div w:id="20712018">
                  <w:marLeft w:val="0"/>
                  <w:marRight w:val="0"/>
                  <w:marTop w:val="0"/>
                  <w:marBottom w:val="0"/>
                  <w:divBdr>
                    <w:top w:val="none" w:sz="0" w:space="0" w:color="auto"/>
                    <w:left w:val="none" w:sz="0" w:space="0" w:color="auto"/>
                    <w:bottom w:val="none" w:sz="0" w:space="0" w:color="auto"/>
                    <w:right w:val="none" w:sz="0" w:space="0" w:color="auto"/>
                  </w:divBdr>
                  <w:divsChild>
                    <w:div w:id="1258978269">
                      <w:marLeft w:val="0"/>
                      <w:marRight w:val="0"/>
                      <w:marTop w:val="0"/>
                      <w:marBottom w:val="0"/>
                      <w:divBdr>
                        <w:top w:val="none" w:sz="0" w:space="0" w:color="auto"/>
                        <w:left w:val="none" w:sz="0" w:space="0" w:color="auto"/>
                        <w:bottom w:val="none" w:sz="0" w:space="0" w:color="auto"/>
                        <w:right w:val="none" w:sz="0" w:space="0" w:color="auto"/>
                      </w:divBdr>
                      <w:divsChild>
                        <w:div w:id="1762753675">
                          <w:marLeft w:val="0"/>
                          <w:marRight w:val="0"/>
                          <w:marTop w:val="0"/>
                          <w:marBottom w:val="0"/>
                          <w:divBdr>
                            <w:top w:val="none" w:sz="0" w:space="0" w:color="auto"/>
                            <w:left w:val="none" w:sz="0" w:space="0" w:color="auto"/>
                            <w:bottom w:val="none" w:sz="0" w:space="0" w:color="auto"/>
                            <w:right w:val="none" w:sz="0" w:space="0" w:color="auto"/>
                          </w:divBdr>
                          <w:divsChild>
                            <w:div w:id="1193419414">
                              <w:marLeft w:val="0"/>
                              <w:marRight w:val="0"/>
                              <w:marTop w:val="0"/>
                              <w:marBottom w:val="0"/>
                              <w:divBdr>
                                <w:top w:val="none" w:sz="0" w:space="0" w:color="auto"/>
                                <w:left w:val="none" w:sz="0" w:space="0" w:color="auto"/>
                                <w:bottom w:val="none" w:sz="0" w:space="0" w:color="auto"/>
                                <w:right w:val="none" w:sz="0" w:space="0" w:color="auto"/>
                              </w:divBdr>
                            </w:div>
                          </w:divsChild>
                        </w:div>
                        <w:div w:id="2075422169">
                          <w:marLeft w:val="0"/>
                          <w:marRight w:val="0"/>
                          <w:marTop w:val="0"/>
                          <w:marBottom w:val="0"/>
                          <w:divBdr>
                            <w:top w:val="none" w:sz="0" w:space="0" w:color="auto"/>
                            <w:left w:val="none" w:sz="0" w:space="0" w:color="auto"/>
                            <w:bottom w:val="none" w:sz="0" w:space="0" w:color="auto"/>
                            <w:right w:val="none" w:sz="0" w:space="0" w:color="auto"/>
                          </w:divBdr>
                          <w:divsChild>
                            <w:div w:id="16490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913371">
          <w:marLeft w:val="0"/>
          <w:marRight w:val="0"/>
          <w:marTop w:val="0"/>
          <w:marBottom w:val="0"/>
          <w:divBdr>
            <w:top w:val="none" w:sz="0" w:space="0" w:color="auto"/>
            <w:left w:val="none" w:sz="0" w:space="0" w:color="auto"/>
            <w:bottom w:val="none" w:sz="0" w:space="0" w:color="auto"/>
            <w:right w:val="none" w:sz="0" w:space="0" w:color="auto"/>
          </w:divBdr>
          <w:divsChild>
            <w:div w:id="138766252">
              <w:marLeft w:val="0"/>
              <w:marRight w:val="-15"/>
              <w:marTop w:val="960"/>
              <w:marBottom w:val="600"/>
              <w:divBdr>
                <w:top w:val="none" w:sz="0" w:space="0" w:color="auto"/>
                <w:left w:val="none" w:sz="0" w:space="0" w:color="auto"/>
                <w:bottom w:val="none" w:sz="0" w:space="0" w:color="auto"/>
                <w:right w:val="single" w:sz="6" w:space="31" w:color="EEEEEE"/>
              </w:divBdr>
              <w:divsChild>
                <w:div w:id="669144467">
                  <w:marLeft w:val="0"/>
                  <w:marRight w:val="0"/>
                  <w:marTop w:val="0"/>
                  <w:marBottom w:val="0"/>
                  <w:divBdr>
                    <w:top w:val="none" w:sz="0" w:space="0" w:color="auto"/>
                    <w:left w:val="none" w:sz="0" w:space="0" w:color="auto"/>
                    <w:bottom w:val="none" w:sz="0" w:space="0" w:color="auto"/>
                    <w:right w:val="none" w:sz="0" w:space="0" w:color="auto"/>
                  </w:divBdr>
                  <w:divsChild>
                    <w:div w:id="1281179463">
                      <w:marLeft w:val="0"/>
                      <w:marRight w:val="0"/>
                      <w:marTop w:val="0"/>
                      <w:marBottom w:val="0"/>
                      <w:divBdr>
                        <w:top w:val="none" w:sz="0" w:space="0" w:color="auto"/>
                        <w:left w:val="none" w:sz="0" w:space="0" w:color="auto"/>
                        <w:bottom w:val="none" w:sz="0" w:space="0" w:color="auto"/>
                        <w:right w:val="none" w:sz="0" w:space="0" w:color="auto"/>
                      </w:divBdr>
                      <w:divsChild>
                        <w:div w:id="710153995">
                          <w:marLeft w:val="0"/>
                          <w:marRight w:val="0"/>
                          <w:marTop w:val="0"/>
                          <w:marBottom w:val="0"/>
                          <w:divBdr>
                            <w:top w:val="none" w:sz="0" w:space="0" w:color="auto"/>
                            <w:left w:val="none" w:sz="0" w:space="0" w:color="auto"/>
                            <w:bottom w:val="none" w:sz="0" w:space="0" w:color="auto"/>
                            <w:right w:val="none" w:sz="0" w:space="0" w:color="auto"/>
                          </w:divBdr>
                        </w:div>
                        <w:div w:id="255285383">
                          <w:marLeft w:val="0"/>
                          <w:marRight w:val="0"/>
                          <w:marTop w:val="0"/>
                          <w:marBottom w:val="0"/>
                          <w:divBdr>
                            <w:top w:val="none" w:sz="0" w:space="0" w:color="auto"/>
                            <w:left w:val="none" w:sz="0" w:space="0" w:color="auto"/>
                            <w:bottom w:val="none" w:sz="0" w:space="0" w:color="auto"/>
                            <w:right w:val="none" w:sz="0" w:space="0" w:color="auto"/>
                          </w:divBdr>
                        </w:div>
                        <w:div w:id="1114057966">
                          <w:marLeft w:val="0"/>
                          <w:marRight w:val="0"/>
                          <w:marTop w:val="0"/>
                          <w:marBottom w:val="0"/>
                          <w:divBdr>
                            <w:top w:val="none" w:sz="0" w:space="0" w:color="auto"/>
                            <w:left w:val="none" w:sz="0" w:space="0" w:color="auto"/>
                            <w:bottom w:val="none" w:sz="0" w:space="0" w:color="auto"/>
                            <w:right w:val="none" w:sz="0" w:space="0" w:color="auto"/>
                          </w:divBdr>
                        </w:div>
                        <w:div w:id="1225457946">
                          <w:marLeft w:val="0"/>
                          <w:marRight w:val="0"/>
                          <w:marTop w:val="0"/>
                          <w:marBottom w:val="0"/>
                          <w:divBdr>
                            <w:top w:val="none" w:sz="0" w:space="0" w:color="auto"/>
                            <w:left w:val="none" w:sz="0" w:space="0" w:color="auto"/>
                            <w:bottom w:val="none" w:sz="0" w:space="0" w:color="auto"/>
                            <w:right w:val="none" w:sz="0" w:space="0" w:color="auto"/>
                          </w:divBdr>
                        </w:div>
                        <w:div w:id="1238437823">
                          <w:marLeft w:val="0"/>
                          <w:marRight w:val="0"/>
                          <w:marTop w:val="0"/>
                          <w:marBottom w:val="0"/>
                          <w:divBdr>
                            <w:top w:val="none" w:sz="0" w:space="0" w:color="auto"/>
                            <w:left w:val="none" w:sz="0" w:space="0" w:color="auto"/>
                            <w:bottom w:val="none" w:sz="0" w:space="0" w:color="auto"/>
                            <w:right w:val="none" w:sz="0" w:space="0" w:color="auto"/>
                          </w:divBdr>
                        </w:div>
                        <w:div w:id="6579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2754">
              <w:marLeft w:val="0"/>
              <w:marRight w:val="0"/>
              <w:marTop w:val="960"/>
              <w:marBottom w:val="960"/>
              <w:divBdr>
                <w:top w:val="none" w:sz="0" w:space="0" w:color="auto"/>
                <w:left w:val="single" w:sz="6" w:space="31" w:color="EEEEEE"/>
                <w:bottom w:val="none" w:sz="0" w:space="0" w:color="auto"/>
                <w:right w:val="none" w:sz="0" w:space="0" w:color="auto"/>
              </w:divBdr>
              <w:divsChild>
                <w:div w:id="1478575564">
                  <w:marLeft w:val="0"/>
                  <w:marRight w:val="0"/>
                  <w:marTop w:val="0"/>
                  <w:marBottom w:val="0"/>
                  <w:divBdr>
                    <w:top w:val="none" w:sz="0" w:space="0" w:color="auto"/>
                    <w:left w:val="none" w:sz="0" w:space="0" w:color="auto"/>
                    <w:bottom w:val="none" w:sz="0" w:space="0" w:color="auto"/>
                    <w:right w:val="none" w:sz="0" w:space="0" w:color="auto"/>
                  </w:divBdr>
                  <w:divsChild>
                    <w:div w:id="1751075823">
                      <w:marLeft w:val="0"/>
                      <w:marRight w:val="0"/>
                      <w:marTop w:val="0"/>
                      <w:marBottom w:val="0"/>
                      <w:divBdr>
                        <w:top w:val="none" w:sz="0" w:space="0" w:color="auto"/>
                        <w:left w:val="none" w:sz="0" w:space="0" w:color="auto"/>
                        <w:bottom w:val="none" w:sz="0" w:space="0" w:color="auto"/>
                        <w:right w:val="none" w:sz="0" w:space="0" w:color="auto"/>
                      </w:divBdr>
                    </w:div>
                    <w:div w:id="333342930">
                      <w:marLeft w:val="0"/>
                      <w:marRight w:val="0"/>
                      <w:marTop w:val="0"/>
                      <w:marBottom w:val="0"/>
                      <w:divBdr>
                        <w:top w:val="none" w:sz="0" w:space="0" w:color="auto"/>
                        <w:left w:val="none" w:sz="0" w:space="0" w:color="auto"/>
                        <w:bottom w:val="none" w:sz="0" w:space="0" w:color="auto"/>
                        <w:right w:val="none" w:sz="0" w:space="0" w:color="auto"/>
                      </w:divBdr>
                      <w:divsChild>
                        <w:div w:id="924727074">
                          <w:marLeft w:val="0"/>
                          <w:marRight w:val="0"/>
                          <w:marTop w:val="0"/>
                          <w:marBottom w:val="300"/>
                          <w:divBdr>
                            <w:top w:val="none" w:sz="0" w:space="0" w:color="auto"/>
                            <w:left w:val="none" w:sz="0" w:space="0" w:color="auto"/>
                            <w:bottom w:val="none" w:sz="0" w:space="0" w:color="auto"/>
                            <w:right w:val="none" w:sz="0" w:space="0" w:color="auto"/>
                          </w:divBdr>
                          <w:divsChild>
                            <w:div w:id="1432823211">
                              <w:marLeft w:val="0"/>
                              <w:marRight w:val="0"/>
                              <w:marTop w:val="0"/>
                              <w:marBottom w:val="0"/>
                              <w:divBdr>
                                <w:top w:val="none" w:sz="0" w:space="0" w:color="auto"/>
                                <w:left w:val="none" w:sz="0" w:space="0" w:color="auto"/>
                                <w:bottom w:val="none" w:sz="0" w:space="0" w:color="auto"/>
                                <w:right w:val="none" w:sz="0" w:space="0" w:color="auto"/>
                              </w:divBdr>
                              <w:divsChild>
                                <w:div w:id="393091630">
                                  <w:marLeft w:val="0"/>
                                  <w:marRight w:val="0"/>
                                  <w:marTop w:val="0"/>
                                  <w:marBottom w:val="0"/>
                                  <w:divBdr>
                                    <w:top w:val="single" w:sz="2" w:space="4" w:color="FFFFFF"/>
                                    <w:left w:val="single" w:sz="2" w:space="11" w:color="FFFFFF"/>
                                    <w:bottom w:val="single" w:sz="2" w:space="1" w:color="FFFFFF"/>
                                    <w:right w:val="single" w:sz="2" w:space="4" w:color="FFFFFF"/>
                                  </w:divBdr>
                                  <w:divsChild>
                                    <w:div w:id="1026754227">
                                      <w:marLeft w:val="0"/>
                                      <w:marRight w:val="0"/>
                                      <w:marTop w:val="0"/>
                                      <w:marBottom w:val="0"/>
                                      <w:divBdr>
                                        <w:top w:val="none" w:sz="0" w:space="0" w:color="auto"/>
                                        <w:left w:val="none" w:sz="0" w:space="0" w:color="auto"/>
                                        <w:bottom w:val="none" w:sz="0" w:space="0" w:color="auto"/>
                                        <w:right w:val="none" w:sz="0" w:space="0" w:color="auto"/>
                                      </w:divBdr>
                                    </w:div>
                                  </w:divsChild>
                                </w:div>
                                <w:div w:id="760296294">
                                  <w:marLeft w:val="0"/>
                                  <w:marRight w:val="0"/>
                                  <w:marTop w:val="0"/>
                                  <w:marBottom w:val="0"/>
                                  <w:divBdr>
                                    <w:top w:val="single" w:sz="2" w:space="1" w:color="FFFFFF"/>
                                    <w:left w:val="single" w:sz="2" w:space="11" w:color="FFFFFF"/>
                                    <w:bottom w:val="single" w:sz="2" w:space="1" w:color="FFFFFF"/>
                                    <w:right w:val="single" w:sz="2" w:space="4" w:color="FFFFFF"/>
                                  </w:divBdr>
                                  <w:divsChild>
                                    <w:div w:id="1419525789">
                                      <w:marLeft w:val="0"/>
                                      <w:marRight w:val="0"/>
                                      <w:marTop w:val="0"/>
                                      <w:marBottom w:val="0"/>
                                      <w:divBdr>
                                        <w:top w:val="none" w:sz="0" w:space="0" w:color="auto"/>
                                        <w:left w:val="none" w:sz="0" w:space="0" w:color="auto"/>
                                        <w:bottom w:val="none" w:sz="0" w:space="0" w:color="auto"/>
                                        <w:right w:val="none" w:sz="0" w:space="0" w:color="auto"/>
                                      </w:divBdr>
                                    </w:div>
                                  </w:divsChild>
                                </w:div>
                                <w:div w:id="1260869376">
                                  <w:marLeft w:val="0"/>
                                  <w:marRight w:val="0"/>
                                  <w:marTop w:val="0"/>
                                  <w:marBottom w:val="0"/>
                                  <w:divBdr>
                                    <w:top w:val="single" w:sz="2" w:space="1" w:color="FFFFFF"/>
                                    <w:left w:val="single" w:sz="2" w:space="11" w:color="FFFFFF"/>
                                    <w:bottom w:val="single" w:sz="2" w:space="1" w:color="FFFFFF"/>
                                    <w:right w:val="single" w:sz="2" w:space="4" w:color="FFFFFF"/>
                                  </w:divBdr>
                                  <w:divsChild>
                                    <w:div w:id="1957057747">
                                      <w:marLeft w:val="0"/>
                                      <w:marRight w:val="0"/>
                                      <w:marTop w:val="0"/>
                                      <w:marBottom w:val="0"/>
                                      <w:divBdr>
                                        <w:top w:val="none" w:sz="0" w:space="0" w:color="auto"/>
                                        <w:left w:val="none" w:sz="0" w:space="0" w:color="auto"/>
                                        <w:bottom w:val="none" w:sz="0" w:space="0" w:color="auto"/>
                                        <w:right w:val="none" w:sz="0" w:space="0" w:color="auto"/>
                                      </w:divBdr>
                                    </w:div>
                                  </w:divsChild>
                                </w:div>
                                <w:div w:id="1873615621">
                                  <w:marLeft w:val="0"/>
                                  <w:marRight w:val="0"/>
                                  <w:marTop w:val="0"/>
                                  <w:marBottom w:val="0"/>
                                  <w:divBdr>
                                    <w:top w:val="single" w:sz="2" w:space="1" w:color="FFFFFF"/>
                                    <w:left w:val="single" w:sz="2" w:space="11" w:color="FFFFFF"/>
                                    <w:bottom w:val="single" w:sz="2" w:space="1" w:color="FFFFFF"/>
                                    <w:right w:val="single" w:sz="2" w:space="4" w:color="FFFFFF"/>
                                  </w:divBdr>
                                  <w:divsChild>
                                    <w:div w:id="814224221">
                                      <w:marLeft w:val="0"/>
                                      <w:marRight w:val="0"/>
                                      <w:marTop w:val="0"/>
                                      <w:marBottom w:val="0"/>
                                      <w:divBdr>
                                        <w:top w:val="none" w:sz="0" w:space="0" w:color="auto"/>
                                        <w:left w:val="none" w:sz="0" w:space="0" w:color="auto"/>
                                        <w:bottom w:val="none" w:sz="0" w:space="0" w:color="auto"/>
                                        <w:right w:val="none" w:sz="0" w:space="0" w:color="auto"/>
                                      </w:divBdr>
                                    </w:div>
                                  </w:divsChild>
                                </w:div>
                                <w:div w:id="2045396465">
                                  <w:marLeft w:val="0"/>
                                  <w:marRight w:val="0"/>
                                  <w:marTop w:val="0"/>
                                  <w:marBottom w:val="0"/>
                                  <w:divBdr>
                                    <w:top w:val="single" w:sz="2" w:space="1" w:color="FFFFFF"/>
                                    <w:left w:val="single" w:sz="2" w:space="11" w:color="FFFFFF"/>
                                    <w:bottom w:val="single" w:sz="2" w:space="1" w:color="FFFFFF"/>
                                    <w:right w:val="single" w:sz="2" w:space="4" w:color="FFFFFF"/>
                                  </w:divBdr>
                                  <w:divsChild>
                                    <w:div w:id="833298954">
                                      <w:marLeft w:val="0"/>
                                      <w:marRight w:val="0"/>
                                      <w:marTop w:val="0"/>
                                      <w:marBottom w:val="0"/>
                                      <w:divBdr>
                                        <w:top w:val="none" w:sz="0" w:space="0" w:color="auto"/>
                                        <w:left w:val="none" w:sz="0" w:space="0" w:color="auto"/>
                                        <w:bottom w:val="none" w:sz="0" w:space="0" w:color="auto"/>
                                        <w:right w:val="none" w:sz="0" w:space="0" w:color="auto"/>
                                      </w:divBdr>
                                    </w:div>
                                  </w:divsChild>
                                </w:div>
                                <w:div w:id="208685929">
                                  <w:marLeft w:val="0"/>
                                  <w:marRight w:val="0"/>
                                  <w:marTop w:val="0"/>
                                  <w:marBottom w:val="0"/>
                                  <w:divBdr>
                                    <w:top w:val="single" w:sz="2" w:space="1" w:color="FFFFFF"/>
                                    <w:left w:val="single" w:sz="2" w:space="11" w:color="FFFFFF"/>
                                    <w:bottom w:val="single" w:sz="2" w:space="1" w:color="FFFFFF"/>
                                    <w:right w:val="single" w:sz="2" w:space="4" w:color="FFFFFF"/>
                                  </w:divBdr>
                                  <w:divsChild>
                                    <w:div w:id="1296376755">
                                      <w:marLeft w:val="0"/>
                                      <w:marRight w:val="0"/>
                                      <w:marTop w:val="0"/>
                                      <w:marBottom w:val="0"/>
                                      <w:divBdr>
                                        <w:top w:val="none" w:sz="0" w:space="0" w:color="auto"/>
                                        <w:left w:val="none" w:sz="0" w:space="0" w:color="auto"/>
                                        <w:bottom w:val="none" w:sz="0" w:space="0" w:color="auto"/>
                                        <w:right w:val="none" w:sz="0" w:space="0" w:color="auto"/>
                                      </w:divBdr>
                                    </w:div>
                                  </w:divsChild>
                                </w:div>
                                <w:div w:id="628826338">
                                  <w:marLeft w:val="0"/>
                                  <w:marRight w:val="0"/>
                                  <w:marTop w:val="0"/>
                                  <w:marBottom w:val="0"/>
                                  <w:divBdr>
                                    <w:top w:val="single" w:sz="2" w:space="1" w:color="FFFFFF"/>
                                    <w:left w:val="single" w:sz="2" w:space="11" w:color="FFFFFF"/>
                                    <w:bottom w:val="single" w:sz="2" w:space="1" w:color="FFFFFF"/>
                                    <w:right w:val="single" w:sz="2" w:space="4" w:color="FFFFFF"/>
                                  </w:divBdr>
                                  <w:divsChild>
                                    <w:div w:id="640159175">
                                      <w:marLeft w:val="0"/>
                                      <w:marRight w:val="0"/>
                                      <w:marTop w:val="0"/>
                                      <w:marBottom w:val="0"/>
                                      <w:divBdr>
                                        <w:top w:val="none" w:sz="0" w:space="0" w:color="auto"/>
                                        <w:left w:val="none" w:sz="0" w:space="0" w:color="auto"/>
                                        <w:bottom w:val="none" w:sz="0" w:space="0" w:color="auto"/>
                                        <w:right w:val="none" w:sz="0" w:space="0" w:color="auto"/>
                                      </w:divBdr>
                                    </w:div>
                                  </w:divsChild>
                                </w:div>
                                <w:div w:id="810294738">
                                  <w:marLeft w:val="0"/>
                                  <w:marRight w:val="0"/>
                                  <w:marTop w:val="0"/>
                                  <w:marBottom w:val="0"/>
                                  <w:divBdr>
                                    <w:top w:val="single" w:sz="2" w:space="1" w:color="FFFFFF"/>
                                    <w:left w:val="single" w:sz="2" w:space="11" w:color="FFFFFF"/>
                                    <w:bottom w:val="single" w:sz="2" w:space="1" w:color="FFFFFF"/>
                                    <w:right w:val="single" w:sz="2" w:space="4" w:color="FFFFFF"/>
                                  </w:divBdr>
                                  <w:divsChild>
                                    <w:div w:id="159152588">
                                      <w:marLeft w:val="0"/>
                                      <w:marRight w:val="0"/>
                                      <w:marTop w:val="0"/>
                                      <w:marBottom w:val="0"/>
                                      <w:divBdr>
                                        <w:top w:val="none" w:sz="0" w:space="0" w:color="auto"/>
                                        <w:left w:val="none" w:sz="0" w:space="0" w:color="auto"/>
                                        <w:bottom w:val="none" w:sz="0" w:space="0" w:color="auto"/>
                                        <w:right w:val="none" w:sz="0" w:space="0" w:color="auto"/>
                                      </w:divBdr>
                                    </w:div>
                                  </w:divsChild>
                                </w:div>
                                <w:div w:id="1013217842">
                                  <w:marLeft w:val="0"/>
                                  <w:marRight w:val="0"/>
                                  <w:marTop w:val="0"/>
                                  <w:marBottom w:val="0"/>
                                  <w:divBdr>
                                    <w:top w:val="single" w:sz="2" w:space="1" w:color="FFFFFF"/>
                                    <w:left w:val="single" w:sz="2" w:space="11" w:color="FFFFFF"/>
                                    <w:bottom w:val="single" w:sz="2" w:space="1" w:color="FFFFFF"/>
                                    <w:right w:val="single" w:sz="2" w:space="4" w:color="FFFFFF"/>
                                  </w:divBdr>
                                  <w:divsChild>
                                    <w:div w:id="388119227">
                                      <w:marLeft w:val="0"/>
                                      <w:marRight w:val="0"/>
                                      <w:marTop w:val="0"/>
                                      <w:marBottom w:val="0"/>
                                      <w:divBdr>
                                        <w:top w:val="none" w:sz="0" w:space="0" w:color="auto"/>
                                        <w:left w:val="none" w:sz="0" w:space="0" w:color="auto"/>
                                        <w:bottom w:val="none" w:sz="0" w:space="0" w:color="auto"/>
                                        <w:right w:val="none" w:sz="0" w:space="0" w:color="auto"/>
                                      </w:divBdr>
                                    </w:div>
                                  </w:divsChild>
                                </w:div>
                                <w:div w:id="233244805">
                                  <w:marLeft w:val="0"/>
                                  <w:marRight w:val="0"/>
                                  <w:marTop w:val="0"/>
                                  <w:marBottom w:val="0"/>
                                  <w:divBdr>
                                    <w:top w:val="single" w:sz="2" w:space="1" w:color="FFFFFF"/>
                                    <w:left w:val="single" w:sz="2" w:space="11" w:color="FFFFFF"/>
                                    <w:bottom w:val="single" w:sz="2" w:space="1" w:color="FFFFFF"/>
                                    <w:right w:val="single" w:sz="2" w:space="4" w:color="FFFFFF"/>
                                  </w:divBdr>
                                  <w:divsChild>
                                    <w:div w:id="1808090274">
                                      <w:marLeft w:val="0"/>
                                      <w:marRight w:val="0"/>
                                      <w:marTop w:val="0"/>
                                      <w:marBottom w:val="0"/>
                                      <w:divBdr>
                                        <w:top w:val="none" w:sz="0" w:space="0" w:color="auto"/>
                                        <w:left w:val="none" w:sz="0" w:space="0" w:color="auto"/>
                                        <w:bottom w:val="none" w:sz="0" w:space="0" w:color="auto"/>
                                        <w:right w:val="none" w:sz="0" w:space="0" w:color="auto"/>
                                      </w:divBdr>
                                    </w:div>
                                  </w:divsChild>
                                </w:div>
                                <w:div w:id="1013460845">
                                  <w:marLeft w:val="0"/>
                                  <w:marRight w:val="0"/>
                                  <w:marTop w:val="0"/>
                                  <w:marBottom w:val="0"/>
                                  <w:divBdr>
                                    <w:top w:val="single" w:sz="2" w:space="1" w:color="FFFFFF"/>
                                    <w:left w:val="single" w:sz="2" w:space="11" w:color="FFFFFF"/>
                                    <w:bottom w:val="single" w:sz="2" w:space="1" w:color="FFFFFF"/>
                                    <w:right w:val="single" w:sz="2" w:space="4" w:color="FFFFFF"/>
                                  </w:divBdr>
                                  <w:divsChild>
                                    <w:div w:id="1539466338">
                                      <w:marLeft w:val="0"/>
                                      <w:marRight w:val="0"/>
                                      <w:marTop w:val="0"/>
                                      <w:marBottom w:val="0"/>
                                      <w:divBdr>
                                        <w:top w:val="none" w:sz="0" w:space="0" w:color="auto"/>
                                        <w:left w:val="none" w:sz="0" w:space="0" w:color="auto"/>
                                        <w:bottom w:val="none" w:sz="0" w:space="0" w:color="auto"/>
                                        <w:right w:val="none" w:sz="0" w:space="0" w:color="auto"/>
                                      </w:divBdr>
                                    </w:div>
                                  </w:divsChild>
                                </w:div>
                                <w:div w:id="20935624">
                                  <w:marLeft w:val="0"/>
                                  <w:marRight w:val="0"/>
                                  <w:marTop w:val="0"/>
                                  <w:marBottom w:val="0"/>
                                  <w:divBdr>
                                    <w:top w:val="single" w:sz="2" w:space="1" w:color="FFFFFF"/>
                                    <w:left w:val="single" w:sz="2" w:space="11" w:color="FFFFFF"/>
                                    <w:bottom w:val="single" w:sz="2" w:space="1" w:color="FFFFFF"/>
                                    <w:right w:val="single" w:sz="2" w:space="4" w:color="FFFFFF"/>
                                  </w:divBdr>
                                  <w:divsChild>
                                    <w:div w:id="16320749">
                                      <w:marLeft w:val="0"/>
                                      <w:marRight w:val="0"/>
                                      <w:marTop w:val="0"/>
                                      <w:marBottom w:val="0"/>
                                      <w:divBdr>
                                        <w:top w:val="none" w:sz="0" w:space="0" w:color="auto"/>
                                        <w:left w:val="none" w:sz="0" w:space="0" w:color="auto"/>
                                        <w:bottom w:val="none" w:sz="0" w:space="0" w:color="auto"/>
                                        <w:right w:val="none" w:sz="0" w:space="0" w:color="auto"/>
                                      </w:divBdr>
                                    </w:div>
                                  </w:divsChild>
                                </w:div>
                                <w:div w:id="1019502366">
                                  <w:marLeft w:val="0"/>
                                  <w:marRight w:val="0"/>
                                  <w:marTop w:val="0"/>
                                  <w:marBottom w:val="0"/>
                                  <w:divBdr>
                                    <w:top w:val="single" w:sz="2" w:space="1" w:color="FFFFFF"/>
                                    <w:left w:val="single" w:sz="2" w:space="11" w:color="FFFFFF"/>
                                    <w:bottom w:val="single" w:sz="2" w:space="1" w:color="FFFFFF"/>
                                    <w:right w:val="single" w:sz="2" w:space="4" w:color="FFFFFF"/>
                                  </w:divBdr>
                                  <w:divsChild>
                                    <w:div w:id="1617559874">
                                      <w:marLeft w:val="0"/>
                                      <w:marRight w:val="0"/>
                                      <w:marTop w:val="0"/>
                                      <w:marBottom w:val="0"/>
                                      <w:divBdr>
                                        <w:top w:val="none" w:sz="0" w:space="0" w:color="auto"/>
                                        <w:left w:val="none" w:sz="0" w:space="0" w:color="auto"/>
                                        <w:bottom w:val="none" w:sz="0" w:space="0" w:color="auto"/>
                                        <w:right w:val="none" w:sz="0" w:space="0" w:color="auto"/>
                                      </w:divBdr>
                                    </w:div>
                                  </w:divsChild>
                                </w:div>
                                <w:div w:id="1924219657">
                                  <w:marLeft w:val="0"/>
                                  <w:marRight w:val="0"/>
                                  <w:marTop w:val="0"/>
                                  <w:marBottom w:val="0"/>
                                  <w:divBdr>
                                    <w:top w:val="single" w:sz="2" w:space="1" w:color="FFFFFF"/>
                                    <w:left w:val="single" w:sz="2" w:space="11" w:color="FFFFFF"/>
                                    <w:bottom w:val="single" w:sz="2" w:space="1" w:color="FFFFFF"/>
                                    <w:right w:val="single" w:sz="2" w:space="4" w:color="FFFFFF"/>
                                  </w:divBdr>
                                  <w:divsChild>
                                    <w:div w:id="331103292">
                                      <w:marLeft w:val="0"/>
                                      <w:marRight w:val="0"/>
                                      <w:marTop w:val="0"/>
                                      <w:marBottom w:val="0"/>
                                      <w:divBdr>
                                        <w:top w:val="none" w:sz="0" w:space="0" w:color="auto"/>
                                        <w:left w:val="none" w:sz="0" w:space="0" w:color="auto"/>
                                        <w:bottom w:val="none" w:sz="0" w:space="0" w:color="auto"/>
                                        <w:right w:val="none" w:sz="0" w:space="0" w:color="auto"/>
                                      </w:divBdr>
                                    </w:div>
                                  </w:divsChild>
                                </w:div>
                                <w:div w:id="1559977745">
                                  <w:marLeft w:val="0"/>
                                  <w:marRight w:val="0"/>
                                  <w:marTop w:val="0"/>
                                  <w:marBottom w:val="0"/>
                                  <w:divBdr>
                                    <w:top w:val="single" w:sz="2" w:space="1" w:color="FFFFFF"/>
                                    <w:left w:val="single" w:sz="2" w:space="11" w:color="FFFFFF"/>
                                    <w:bottom w:val="single" w:sz="2" w:space="1" w:color="FFFFFF"/>
                                    <w:right w:val="single" w:sz="2" w:space="4" w:color="FFFFFF"/>
                                  </w:divBdr>
                                  <w:divsChild>
                                    <w:div w:id="1057824729">
                                      <w:marLeft w:val="0"/>
                                      <w:marRight w:val="0"/>
                                      <w:marTop w:val="0"/>
                                      <w:marBottom w:val="0"/>
                                      <w:divBdr>
                                        <w:top w:val="none" w:sz="0" w:space="0" w:color="auto"/>
                                        <w:left w:val="none" w:sz="0" w:space="0" w:color="auto"/>
                                        <w:bottom w:val="none" w:sz="0" w:space="0" w:color="auto"/>
                                        <w:right w:val="none" w:sz="0" w:space="0" w:color="auto"/>
                                      </w:divBdr>
                                    </w:div>
                                  </w:divsChild>
                                </w:div>
                                <w:div w:id="848330441">
                                  <w:marLeft w:val="0"/>
                                  <w:marRight w:val="0"/>
                                  <w:marTop w:val="0"/>
                                  <w:marBottom w:val="0"/>
                                  <w:divBdr>
                                    <w:top w:val="single" w:sz="2" w:space="1" w:color="FFFFFF"/>
                                    <w:left w:val="single" w:sz="2" w:space="11" w:color="FFFFFF"/>
                                    <w:bottom w:val="single" w:sz="2" w:space="1" w:color="FFFFFF"/>
                                    <w:right w:val="single" w:sz="2" w:space="4" w:color="FFFFFF"/>
                                  </w:divBdr>
                                  <w:divsChild>
                                    <w:div w:id="1155603656">
                                      <w:marLeft w:val="0"/>
                                      <w:marRight w:val="0"/>
                                      <w:marTop w:val="0"/>
                                      <w:marBottom w:val="0"/>
                                      <w:divBdr>
                                        <w:top w:val="none" w:sz="0" w:space="0" w:color="auto"/>
                                        <w:left w:val="none" w:sz="0" w:space="0" w:color="auto"/>
                                        <w:bottom w:val="none" w:sz="0" w:space="0" w:color="auto"/>
                                        <w:right w:val="none" w:sz="0" w:space="0" w:color="auto"/>
                                      </w:divBdr>
                                    </w:div>
                                  </w:divsChild>
                                </w:div>
                                <w:div w:id="1872258678">
                                  <w:marLeft w:val="0"/>
                                  <w:marRight w:val="0"/>
                                  <w:marTop w:val="0"/>
                                  <w:marBottom w:val="0"/>
                                  <w:divBdr>
                                    <w:top w:val="single" w:sz="2" w:space="1" w:color="FFFFFF"/>
                                    <w:left w:val="single" w:sz="2" w:space="11" w:color="FFFFFF"/>
                                    <w:bottom w:val="single" w:sz="2" w:space="4" w:color="FFFFFF"/>
                                    <w:right w:val="single" w:sz="2" w:space="4" w:color="FFFFFF"/>
                                  </w:divBdr>
                                  <w:divsChild>
                                    <w:div w:id="99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4815">
                          <w:marLeft w:val="0"/>
                          <w:marRight w:val="0"/>
                          <w:marTop w:val="0"/>
                          <w:marBottom w:val="300"/>
                          <w:divBdr>
                            <w:top w:val="none" w:sz="0" w:space="0" w:color="auto"/>
                            <w:left w:val="none" w:sz="0" w:space="0" w:color="auto"/>
                            <w:bottom w:val="none" w:sz="0" w:space="0" w:color="auto"/>
                            <w:right w:val="none" w:sz="0" w:space="0" w:color="auto"/>
                          </w:divBdr>
                          <w:divsChild>
                            <w:div w:id="278801047">
                              <w:marLeft w:val="0"/>
                              <w:marRight w:val="0"/>
                              <w:marTop w:val="0"/>
                              <w:marBottom w:val="0"/>
                              <w:divBdr>
                                <w:top w:val="none" w:sz="0" w:space="0" w:color="auto"/>
                                <w:left w:val="none" w:sz="0" w:space="0" w:color="auto"/>
                                <w:bottom w:val="none" w:sz="0" w:space="0" w:color="auto"/>
                                <w:right w:val="none" w:sz="0" w:space="0" w:color="auto"/>
                              </w:divBdr>
                              <w:divsChild>
                                <w:div w:id="1909609866">
                                  <w:marLeft w:val="0"/>
                                  <w:marRight w:val="0"/>
                                  <w:marTop w:val="0"/>
                                  <w:marBottom w:val="0"/>
                                  <w:divBdr>
                                    <w:top w:val="single" w:sz="2" w:space="4" w:color="FFFFFF"/>
                                    <w:left w:val="single" w:sz="2" w:space="11" w:color="FFFFFF"/>
                                    <w:bottom w:val="single" w:sz="2" w:space="1" w:color="FFFFFF"/>
                                    <w:right w:val="single" w:sz="2" w:space="4" w:color="FFFFFF"/>
                                  </w:divBdr>
                                  <w:divsChild>
                                    <w:div w:id="994723394">
                                      <w:marLeft w:val="0"/>
                                      <w:marRight w:val="0"/>
                                      <w:marTop w:val="0"/>
                                      <w:marBottom w:val="0"/>
                                      <w:divBdr>
                                        <w:top w:val="none" w:sz="0" w:space="0" w:color="auto"/>
                                        <w:left w:val="none" w:sz="0" w:space="0" w:color="auto"/>
                                        <w:bottom w:val="none" w:sz="0" w:space="0" w:color="auto"/>
                                        <w:right w:val="none" w:sz="0" w:space="0" w:color="auto"/>
                                      </w:divBdr>
                                    </w:div>
                                  </w:divsChild>
                                </w:div>
                                <w:div w:id="2052413320">
                                  <w:marLeft w:val="0"/>
                                  <w:marRight w:val="0"/>
                                  <w:marTop w:val="0"/>
                                  <w:marBottom w:val="0"/>
                                  <w:divBdr>
                                    <w:top w:val="single" w:sz="2" w:space="1" w:color="FFFFFF"/>
                                    <w:left w:val="single" w:sz="2" w:space="11" w:color="FFFFFF"/>
                                    <w:bottom w:val="single" w:sz="2" w:space="1" w:color="FFFFFF"/>
                                    <w:right w:val="single" w:sz="2" w:space="4" w:color="FFFFFF"/>
                                  </w:divBdr>
                                  <w:divsChild>
                                    <w:div w:id="979965540">
                                      <w:marLeft w:val="0"/>
                                      <w:marRight w:val="0"/>
                                      <w:marTop w:val="0"/>
                                      <w:marBottom w:val="0"/>
                                      <w:divBdr>
                                        <w:top w:val="none" w:sz="0" w:space="0" w:color="auto"/>
                                        <w:left w:val="none" w:sz="0" w:space="0" w:color="auto"/>
                                        <w:bottom w:val="none" w:sz="0" w:space="0" w:color="auto"/>
                                        <w:right w:val="none" w:sz="0" w:space="0" w:color="auto"/>
                                      </w:divBdr>
                                    </w:div>
                                  </w:divsChild>
                                </w:div>
                                <w:div w:id="510145734">
                                  <w:marLeft w:val="0"/>
                                  <w:marRight w:val="0"/>
                                  <w:marTop w:val="0"/>
                                  <w:marBottom w:val="0"/>
                                  <w:divBdr>
                                    <w:top w:val="single" w:sz="2" w:space="1" w:color="FFFFFF"/>
                                    <w:left w:val="single" w:sz="2" w:space="11" w:color="FFFFFF"/>
                                    <w:bottom w:val="single" w:sz="2" w:space="1" w:color="FFFFFF"/>
                                    <w:right w:val="single" w:sz="2" w:space="4" w:color="FFFFFF"/>
                                  </w:divBdr>
                                  <w:divsChild>
                                    <w:div w:id="781387177">
                                      <w:marLeft w:val="0"/>
                                      <w:marRight w:val="0"/>
                                      <w:marTop w:val="0"/>
                                      <w:marBottom w:val="0"/>
                                      <w:divBdr>
                                        <w:top w:val="none" w:sz="0" w:space="0" w:color="auto"/>
                                        <w:left w:val="none" w:sz="0" w:space="0" w:color="auto"/>
                                        <w:bottom w:val="none" w:sz="0" w:space="0" w:color="auto"/>
                                        <w:right w:val="none" w:sz="0" w:space="0" w:color="auto"/>
                                      </w:divBdr>
                                    </w:div>
                                  </w:divsChild>
                                </w:div>
                                <w:div w:id="1604649413">
                                  <w:marLeft w:val="0"/>
                                  <w:marRight w:val="0"/>
                                  <w:marTop w:val="0"/>
                                  <w:marBottom w:val="0"/>
                                  <w:divBdr>
                                    <w:top w:val="single" w:sz="2" w:space="1" w:color="FFFFFF"/>
                                    <w:left w:val="single" w:sz="2" w:space="11" w:color="FFFFFF"/>
                                    <w:bottom w:val="single" w:sz="2" w:space="1" w:color="FFFFFF"/>
                                    <w:right w:val="single" w:sz="2" w:space="4" w:color="FFFFFF"/>
                                  </w:divBdr>
                                  <w:divsChild>
                                    <w:div w:id="389118200">
                                      <w:marLeft w:val="0"/>
                                      <w:marRight w:val="0"/>
                                      <w:marTop w:val="0"/>
                                      <w:marBottom w:val="0"/>
                                      <w:divBdr>
                                        <w:top w:val="none" w:sz="0" w:space="0" w:color="auto"/>
                                        <w:left w:val="none" w:sz="0" w:space="0" w:color="auto"/>
                                        <w:bottom w:val="none" w:sz="0" w:space="0" w:color="auto"/>
                                        <w:right w:val="none" w:sz="0" w:space="0" w:color="auto"/>
                                      </w:divBdr>
                                    </w:div>
                                  </w:divsChild>
                                </w:div>
                                <w:div w:id="1480072376">
                                  <w:marLeft w:val="0"/>
                                  <w:marRight w:val="0"/>
                                  <w:marTop w:val="0"/>
                                  <w:marBottom w:val="0"/>
                                  <w:divBdr>
                                    <w:top w:val="single" w:sz="2" w:space="1" w:color="FFFFFF"/>
                                    <w:left w:val="single" w:sz="2" w:space="11" w:color="FFFFFF"/>
                                    <w:bottom w:val="single" w:sz="2" w:space="1" w:color="FFFFFF"/>
                                    <w:right w:val="single" w:sz="2" w:space="4" w:color="FFFFFF"/>
                                  </w:divBdr>
                                  <w:divsChild>
                                    <w:div w:id="1686975874">
                                      <w:marLeft w:val="0"/>
                                      <w:marRight w:val="0"/>
                                      <w:marTop w:val="0"/>
                                      <w:marBottom w:val="0"/>
                                      <w:divBdr>
                                        <w:top w:val="none" w:sz="0" w:space="0" w:color="auto"/>
                                        <w:left w:val="none" w:sz="0" w:space="0" w:color="auto"/>
                                        <w:bottom w:val="none" w:sz="0" w:space="0" w:color="auto"/>
                                        <w:right w:val="none" w:sz="0" w:space="0" w:color="auto"/>
                                      </w:divBdr>
                                    </w:div>
                                  </w:divsChild>
                                </w:div>
                                <w:div w:id="955528868">
                                  <w:marLeft w:val="0"/>
                                  <w:marRight w:val="0"/>
                                  <w:marTop w:val="0"/>
                                  <w:marBottom w:val="0"/>
                                  <w:divBdr>
                                    <w:top w:val="single" w:sz="2" w:space="1" w:color="FFFFFF"/>
                                    <w:left w:val="single" w:sz="2" w:space="11" w:color="FFFFFF"/>
                                    <w:bottom w:val="single" w:sz="2" w:space="1" w:color="FFFFFF"/>
                                    <w:right w:val="single" w:sz="2" w:space="4" w:color="FFFFFF"/>
                                  </w:divBdr>
                                  <w:divsChild>
                                    <w:div w:id="1327132778">
                                      <w:marLeft w:val="0"/>
                                      <w:marRight w:val="0"/>
                                      <w:marTop w:val="0"/>
                                      <w:marBottom w:val="0"/>
                                      <w:divBdr>
                                        <w:top w:val="none" w:sz="0" w:space="0" w:color="auto"/>
                                        <w:left w:val="none" w:sz="0" w:space="0" w:color="auto"/>
                                        <w:bottom w:val="none" w:sz="0" w:space="0" w:color="auto"/>
                                        <w:right w:val="none" w:sz="0" w:space="0" w:color="auto"/>
                                      </w:divBdr>
                                    </w:div>
                                  </w:divsChild>
                                </w:div>
                                <w:div w:id="760108036">
                                  <w:marLeft w:val="0"/>
                                  <w:marRight w:val="0"/>
                                  <w:marTop w:val="0"/>
                                  <w:marBottom w:val="0"/>
                                  <w:divBdr>
                                    <w:top w:val="single" w:sz="2" w:space="1" w:color="FFFFFF"/>
                                    <w:left w:val="single" w:sz="2" w:space="11" w:color="FFFFFF"/>
                                    <w:bottom w:val="single" w:sz="2" w:space="1" w:color="FFFFFF"/>
                                    <w:right w:val="single" w:sz="2" w:space="4" w:color="FFFFFF"/>
                                  </w:divBdr>
                                  <w:divsChild>
                                    <w:div w:id="1184250939">
                                      <w:marLeft w:val="0"/>
                                      <w:marRight w:val="0"/>
                                      <w:marTop w:val="0"/>
                                      <w:marBottom w:val="0"/>
                                      <w:divBdr>
                                        <w:top w:val="none" w:sz="0" w:space="0" w:color="auto"/>
                                        <w:left w:val="none" w:sz="0" w:space="0" w:color="auto"/>
                                        <w:bottom w:val="none" w:sz="0" w:space="0" w:color="auto"/>
                                        <w:right w:val="none" w:sz="0" w:space="0" w:color="auto"/>
                                      </w:divBdr>
                                    </w:div>
                                  </w:divsChild>
                                </w:div>
                                <w:div w:id="289753543">
                                  <w:marLeft w:val="0"/>
                                  <w:marRight w:val="0"/>
                                  <w:marTop w:val="0"/>
                                  <w:marBottom w:val="0"/>
                                  <w:divBdr>
                                    <w:top w:val="single" w:sz="2" w:space="1" w:color="FFFFFF"/>
                                    <w:left w:val="single" w:sz="2" w:space="11" w:color="FFFFFF"/>
                                    <w:bottom w:val="single" w:sz="2" w:space="1" w:color="FFFFFF"/>
                                    <w:right w:val="single" w:sz="2" w:space="4" w:color="FFFFFF"/>
                                  </w:divBdr>
                                  <w:divsChild>
                                    <w:div w:id="1284114363">
                                      <w:marLeft w:val="0"/>
                                      <w:marRight w:val="0"/>
                                      <w:marTop w:val="0"/>
                                      <w:marBottom w:val="0"/>
                                      <w:divBdr>
                                        <w:top w:val="none" w:sz="0" w:space="0" w:color="auto"/>
                                        <w:left w:val="none" w:sz="0" w:space="0" w:color="auto"/>
                                        <w:bottom w:val="none" w:sz="0" w:space="0" w:color="auto"/>
                                        <w:right w:val="none" w:sz="0" w:space="0" w:color="auto"/>
                                      </w:divBdr>
                                    </w:div>
                                  </w:divsChild>
                                </w:div>
                                <w:div w:id="1721048250">
                                  <w:marLeft w:val="0"/>
                                  <w:marRight w:val="0"/>
                                  <w:marTop w:val="0"/>
                                  <w:marBottom w:val="0"/>
                                  <w:divBdr>
                                    <w:top w:val="single" w:sz="2" w:space="1" w:color="FFFFFF"/>
                                    <w:left w:val="single" w:sz="2" w:space="11" w:color="FFFFFF"/>
                                    <w:bottom w:val="single" w:sz="2" w:space="1" w:color="FFFFFF"/>
                                    <w:right w:val="single" w:sz="2" w:space="4" w:color="FFFFFF"/>
                                  </w:divBdr>
                                  <w:divsChild>
                                    <w:div w:id="28646081">
                                      <w:marLeft w:val="0"/>
                                      <w:marRight w:val="0"/>
                                      <w:marTop w:val="0"/>
                                      <w:marBottom w:val="0"/>
                                      <w:divBdr>
                                        <w:top w:val="none" w:sz="0" w:space="0" w:color="auto"/>
                                        <w:left w:val="none" w:sz="0" w:space="0" w:color="auto"/>
                                        <w:bottom w:val="none" w:sz="0" w:space="0" w:color="auto"/>
                                        <w:right w:val="none" w:sz="0" w:space="0" w:color="auto"/>
                                      </w:divBdr>
                                    </w:div>
                                  </w:divsChild>
                                </w:div>
                                <w:div w:id="357856260">
                                  <w:marLeft w:val="0"/>
                                  <w:marRight w:val="0"/>
                                  <w:marTop w:val="0"/>
                                  <w:marBottom w:val="0"/>
                                  <w:divBdr>
                                    <w:top w:val="single" w:sz="2" w:space="1" w:color="FFFFFF"/>
                                    <w:left w:val="single" w:sz="2" w:space="11" w:color="FFFFFF"/>
                                    <w:bottom w:val="single" w:sz="2" w:space="1" w:color="FFFFFF"/>
                                    <w:right w:val="single" w:sz="2" w:space="4" w:color="FFFFFF"/>
                                  </w:divBdr>
                                  <w:divsChild>
                                    <w:div w:id="627467425">
                                      <w:marLeft w:val="0"/>
                                      <w:marRight w:val="0"/>
                                      <w:marTop w:val="0"/>
                                      <w:marBottom w:val="0"/>
                                      <w:divBdr>
                                        <w:top w:val="none" w:sz="0" w:space="0" w:color="auto"/>
                                        <w:left w:val="none" w:sz="0" w:space="0" w:color="auto"/>
                                        <w:bottom w:val="none" w:sz="0" w:space="0" w:color="auto"/>
                                        <w:right w:val="none" w:sz="0" w:space="0" w:color="auto"/>
                                      </w:divBdr>
                                    </w:div>
                                  </w:divsChild>
                                </w:div>
                                <w:div w:id="844246321">
                                  <w:marLeft w:val="0"/>
                                  <w:marRight w:val="0"/>
                                  <w:marTop w:val="0"/>
                                  <w:marBottom w:val="0"/>
                                  <w:divBdr>
                                    <w:top w:val="single" w:sz="2" w:space="1" w:color="FFFFFF"/>
                                    <w:left w:val="single" w:sz="2" w:space="11" w:color="FFFFFF"/>
                                    <w:bottom w:val="single" w:sz="2" w:space="1" w:color="FFFFFF"/>
                                    <w:right w:val="single" w:sz="2" w:space="4" w:color="FFFFFF"/>
                                  </w:divBdr>
                                  <w:divsChild>
                                    <w:div w:id="1441609236">
                                      <w:marLeft w:val="0"/>
                                      <w:marRight w:val="0"/>
                                      <w:marTop w:val="0"/>
                                      <w:marBottom w:val="0"/>
                                      <w:divBdr>
                                        <w:top w:val="none" w:sz="0" w:space="0" w:color="auto"/>
                                        <w:left w:val="none" w:sz="0" w:space="0" w:color="auto"/>
                                        <w:bottom w:val="none" w:sz="0" w:space="0" w:color="auto"/>
                                        <w:right w:val="none" w:sz="0" w:space="0" w:color="auto"/>
                                      </w:divBdr>
                                    </w:div>
                                  </w:divsChild>
                                </w:div>
                                <w:div w:id="1493252693">
                                  <w:marLeft w:val="0"/>
                                  <w:marRight w:val="0"/>
                                  <w:marTop w:val="0"/>
                                  <w:marBottom w:val="0"/>
                                  <w:divBdr>
                                    <w:top w:val="single" w:sz="2" w:space="1" w:color="FFFFFF"/>
                                    <w:left w:val="single" w:sz="2" w:space="11" w:color="FFFFFF"/>
                                    <w:bottom w:val="single" w:sz="2" w:space="1" w:color="FFFFFF"/>
                                    <w:right w:val="single" w:sz="2" w:space="4" w:color="FFFFFF"/>
                                  </w:divBdr>
                                  <w:divsChild>
                                    <w:div w:id="1449618218">
                                      <w:marLeft w:val="0"/>
                                      <w:marRight w:val="0"/>
                                      <w:marTop w:val="0"/>
                                      <w:marBottom w:val="0"/>
                                      <w:divBdr>
                                        <w:top w:val="none" w:sz="0" w:space="0" w:color="auto"/>
                                        <w:left w:val="none" w:sz="0" w:space="0" w:color="auto"/>
                                        <w:bottom w:val="none" w:sz="0" w:space="0" w:color="auto"/>
                                        <w:right w:val="none" w:sz="0" w:space="0" w:color="auto"/>
                                      </w:divBdr>
                                    </w:div>
                                  </w:divsChild>
                                </w:div>
                                <w:div w:id="1557011159">
                                  <w:marLeft w:val="0"/>
                                  <w:marRight w:val="0"/>
                                  <w:marTop w:val="0"/>
                                  <w:marBottom w:val="0"/>
                                  <w:divBdr>
                                    <w:top w:val="single" w:sz="2" w:space="1" w:color="FFFFFF"/>
                                    <w:left w:val="single" w:sz="2" w:space="11" w:color="FFFFFF"/>
                                    <w:bottom w:val="single" w:sz="2" w:space="1" w:color="FFFFFF"/>
                                    <w:right w:val="single" w:sz="2" w:space="4" w:color="FFFFFF"/>
                                  </w:divBdr>
                                  <w:divsChild>
                                    <w:div w:id="1554543780">
                                      <w:marLeft w:val="0"/>
                                      <w:marRight w:val="0"/>
                                      <w:marTop w:val="0"/>
                                      <w:marBottom w:val="0"/>
                                      <w:divBdr>
                                        <w:top w:val="none" w:sz="0" w:space="0" w:color="auto"/>
                                        <w:left w:val="none" w:sz="0" w:space="0" w:color="auto"/>
                                        <w:bottom w:val="none" w:sz="0" w:space="0" w:color="auto"/>
                                        <w:right w:val="none" w:sz="0" w:space="0" w:color="auto"/>
                                      </w:divBdr>
                                    </w:div>
                                  </w:divsChild>
                                </w:div>
                                <w:div w:id="965820385">
                                  <w:marLeft w:val="0"/>
                                  <w:marRight w:val="0"/>
                                  <w:marTop w:val="0"/>
                                  <w:marBottom w:val="0"/>
                                  <w:divBdr>
                                    <w:top w:val="single" w:sz="2" w:space="1" w:color="FFFFFF"/>
                                    <w:left w:val="single" w:sz="2" w:space="11" w:color="FFFFFF"/>
                                    <w:bottom w:val="single" w:sz="2" w:space="1" w:color="FFFFFF"/>
                                    <w:right w:val="single" w:sz="2" w:space="4" w:color="FFFFFF"/>
                                  </w:divBdr>
                                  <w:divsChild>
                                    <w:div w:id="766192207">
                                      <w:marLeft w:val="0"/>
                                      <w:marRight w:val="0"/>
                                      <w:marTop w:val="0"/>
                                      <w:marBottom w:val="0"/>
                                      <w:divBdr>
                                        <w:top w:val="none" w:sz="0" w:space="0" w:color="auto"/>
                                        <w:left w:val="none" w:sz="0" w:space="0" w:color="auto"/>
                                        <w:bottom w:val="none" w:sz="0" w:space="0" w:color="auto"/>
                                        <w:right w:val="none" w:sz="0" w:space="0" w:color="auto"/>
                                      </w:divBdr>
                                    </w:div>
                                  </w:divsChild>
                                </w:div>
                                <w:div w:id="656569192">
                                  <w:marLeft w:val="0"/>
                                  <w:marRight w:val="0"/>
                                  <w:marTop w:val="0"/>
                                  <w:marBottom w:val="0"/>
                                  <w:divBdr>
                                    <w:top w:val="single" w:sz="2" w:space="1" w:color="FFFFFF"/>
                                    <w:left w:val="single" w:sz="2" w:space="11" w:color="FFFFFF"/>
                                    <w:bottom w:val="single" w:sz="2" w:space="1" w:color="FFFFFF"/>
                                    <w:right w:val="single" w:sz="2" w:space="4" w:color="FFFFFF"/>
                                  </w:divBdr>
                                  <w:divsChild>
                                    <w:div w:id="959992992">
                                      <w:marLeft w:val="0"/>
                                      <w:marRight w:val="0"/>
                                      <w:marTop w:val="0"/>
                                      <w:marBottom w:val="0"/>
                                      <w:divBdr>
                                        <w:top w:val="none" w:sz="0" w:space="0" w:color="auto"/>
                                        <w:left w:val="none" w:sz="0" w:space="0" w:color="auto"/>
                                        <w:bottom w:val="none" w:sz="0" w:space="0" w:color="auto"/>
                                        <w:right w:val="none" w:sz="0" w:space="0" w:color="auto"/>
                                      </w:divBdr>
                                    </w:div>
                                  </w:divsChild>
                                </w:div>
                                <w:div w:id="1914578947">
                                  <w:marLeft w:val="0"/>
                                  <w:marRight w:val="0"/>
                                  <w:marTop w:val="0"/>
                                  <w:marBottom w:val="0"/>
                                  <w:divBdr>
                                    <w:top w:val="single" w:sz="2" w:space="1" w:color="FFFFFF"/>
                                    <w:left w:val="single" w:sz="2" w:space="11" w:color="FFFFFF"/>
                                    <w:bottom w:val="single" w:sz="2" w:space="4" w:color="FFFFFF"/>
                                    <w:right w:val="single" w:sz="2" w:space="4" w:color="FFFFFF"/>
                                  </w:divBdr>
                                  <w:divsChild>
                                    <w:div w:id="20500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3649">
                          <w:marLeft w:val="0"/>
                          <w:marRight w:val="0"/>
                          <w:marTop w:val="0"/>
                          <w:marBottom w:val="300"/>
                          <w:divBdr>
                            <w:top w:val="none" w:sz="0" w:space="0" w:color="auto"/>
                            <w:left w:val="none" w:sz="0" w:space="0" w:color="auto"/>
                            <w:bottom w:val="none" w:sz="0" w:space="0" w:color="auto"/>
                            <w:right w:val="none" w:sz="0" w:space="0" w:color="auto"/>
                          </w:divBdr>
                          <w:divsChild>
                            <w:div w:id="1521318515">
                              <w:marLeft w:val="0"/>
                              <w:marRight w:val="0"/>
                              <w:marTop w:val="0"/>
                              <w:marBottom w:val="0"/>
                              <w:divBdr>
                                <w:top w:val="none" w:sz="0" w:space="0" w:color="auto"/>
                                <w:left w:val="none" w:sz="0" w:space="0" w:color="auto"/>
                                <w:bottom w:val="none" w:sz="0" w:space="0" w:color="auto"/>
                                <w:right w:val="none" w:sz="0" w:space="0" w:color="auto"/>
                              </w:divBdr>
                              <w:divsChild>
                                <w:div w:id="1589850568">
                                  <w:marLeft w:val="0"/>
                                  <w:marRight w:val="0"/>
                                  <w:marTop w:val="0"/>
                                  <w:marBottom w:val="0"/>
                                  <w:divBdr>
                                    <w:top w:val="single" w:sz="2" w:space="4" w:color="FFFFFF"/>
                                    <w:left w:val="single" w:sz="2" w:space="11" w:color="FFFFFF"/>
                                    <w:bottom w:val="single" w:sz="2" w:space="1" w:color="FFFFFF"/>
                                    <w:right w:val="single" w:sz="2" w:space="4" w:color="FFFFFF"/>
                                  </w:divBdr>
                                  <w:divsChild>
                                    <w:div w:id="216282051">
                                      <w:marLeft w:val="0"/>
                                      <w:marRight w:val="0"/>
                                      <w:marTop w:val="0"/>
                                      <w:marBottom w:val="0"/>
                                      <w:divBdr>
                                        <w:top w:val="none" w:sz="0" w:space="0" w:color="auto"/>
                                        <w:left w:val="none" w:sz="0" w:space="0" w:color="auto"/>
                                        <w:bottom w:val="none" w:sz="0" w:space="0" w:color="auto"/>
                                        <w:right w:val="none" w:sz="0" w:space="0" w:color="auto"/>
                                      </w:divBdr>
                                    </w:div>
                                  </w:divsChild>
                                </w:div>
                                <w:div w:id="1987516396">
                                  <w:marLeft w:val="0"/>
                                  <w:marRight w:val="0"/>
                                  <w:marTop w:val="0"/>
                                  <w:marBottom w:val="0"/>
                                  <w:divBdr>
                                    <w:top w:val="single" w:sz="2" w:space="1" w:color="FFFFFF"/>
                                    <w:left w:val="single" w:sz="2" w:space="11" w:color="FFFFFF"/>
                                    <w:bottom w:val="single" w:sz="2" w:space="1" w:color="FFFFFF"/>
                                    <w:right w:val="single" w:sz="2" w:space="4" w:color="FFFFFF"/>
                                  </w:divBdr>
                                  <w:divsChild>
                                    <w:div w:id="1871382221">
                                      <w:marLeft w:val="0"/>
                                      <w:marRight w:val="0"/>
                                      <w:marTop w:val="0"/>
                                      <w:marBottom w:val="0"/>
                                      <w:divBdr>
                                        <w:top w:val="none" w:sz="0" w:space="0" w:color="auto"/>
                                        <w:left w:val="none" w:sz="0" w:space="0" w:color="auto"/>
                                        <w:bottom w:val="none" w:sz="0" w:space="0" w:color="auto"/>
                                        <w:right w:val="none" w:sz="0" w:space="0" w:color="auto"/>
                                      </w:divBdr>
                                    </w:div>
                                  </w:divsChild>
                                </w:div>
                                <w:div w:id="860626794">
                                  <w:marLeft w:val="0"/>
                                  <w:marRight w:val="0"/>
                                  <w:marTop w:val="0"/>
                                  <w:marBottom w:val="0"/>
                                  <w:divBdr>
                                    <w:top w:val="single" w:sz="2" w:space="1" w:color="FFFFFF"/>
                                    <w:left w:val="single" w:sz="2" w:space="11" w:color="FFFFFF"/>
                                    <w:bottom w:val="single" w:sz="2" w:space="1" w:color="FFFFFF"/>
                                    <w:right w:val="single" w:sz="2" w:space="4" w:color="FFFFFF"/>
                                  </w:divBdr>
                                  <w:divsChild>
                                    <w:div w:id="1143355791">
                                      <w:marLeft w:val="0"/>
                                      <w:marRight w:val="0"/>
                                      <w:marTop w:val="0"/>
                                      <w:marBottom w:val="0"/>
                                      <w:divBdr>
                                        <w:top w:val="none" w:sz="0" w:space="0" w:color="auto"/>
                                        <w:left w:val="none" w:sz="0" w:space="0" w:color="auto"/>
                                        <w:bottom w:val="none" w:sz="0" w:space="0" w:color="auto"/>
                                        <w:right w:val="none" w:sz="0" w:space="0" w:color="auto"/>
                                      </w:divBdr>
                                    </w:div>
                                  </w:divsChild>
                                </w:div>
                                <w:div w:id="1708218902">
                                  <w:marLeft w:val="0"/>
                                  <w:marRight w:val="0"/>
                                  <w:marTop w:val="0"/>
                                  <w:marBottom w:val="0"/>
                                  <w:divBdr>
                                    <w:top w:val="single" w:sz="2" w:space="1" w:color="FFFFFF"/>
                                    <w:left w:val="single" w:sz="2" w:space="11" w:color="FFFFFF"/>
                                    <w:bottom w:val="single" w:sz="2" w:space="1" w:color="FFFFFF"/>
                                    <w:right w:val="single" w:sz="2" w:space="4" w:color="FFFFFF"/>
                                  </w:divBdr>
                                  <w:divsChild>
                                    <w:div w:id="1038896313">
                                      <w:marLeft w:val="0"/>
                                      <w:marRight w:val="0"/>
                                      <w:marTop w:val="0"/>
                                      <w:marBottom w:val="0"/>
                                      <w:divBdr>
                                        <w:top w:val="none" w:sz="0" w:space="0" w:color="auto"/>
                                        <w:left w:val="none" w:sz="0" w:space="0" w:color="auto"/>
                                        <w:bottom w:val="none" w:sz="0" w:space="0" w:color="auto"/>
                                        <w:right w:val="none" w:sz="0" w:space="0" w:color="auto"/>
                                      </w:divBdr>
                                    </w:div>
                                  </w:divsChild>
                                </w:div>
                                <w:div w:id="612790363">
                                  <w:marLeft w:val="0"/>
                                  <w:marRight w:val="0"/>
                                  <w:marTop w:val="0"/>
                                  <w:marBottom w:val="0"/>
                                  <w:divBdr>
                                    <w:top w:val="single" w:sz="2" w:space="1" w:color="FFFFFF"/>
                                    <w:left w:val="single" w:sz="2" w:space="11" w:color="FFFFFF"/>
                                    <w:bottom w:val="single" w:sz="2" w:space="1" w:color="FFFFFF"/>
                                    <w:right w:val="single" w:sz="2" w:space="4" w:color="FFFFFF"/>
                                  </w:divBdr>
                                  <w:divsChild>
                                    <w:div w:id="577135253">
                                      <w:marLeft w:val="0"/>
                                      <w:marRight w:val="0"/>
                                      <w:marTop w:val="0"/>
                                      <w:marBottom w:val="0"/>
                                      <w:divBdr>
                                        <w:top w:val="none" w:sz="0" w:space="0" w:color="auto"/>
                                        <w:left w:val="none" w:sz="0" w:space="0" w:color="auto"/>
                                        <w:bottom w:val="none" w:sz="0" w:space="0" w:color="auto"/>
                                        <w:right w:val="none" w:sz="0" w:space="0" w:color="auto"/>
                                      </w:divBdr>
                                    </w:div>
                                  </w:divsChild>
                                </w:div>
                                <w:div w:id="576718187">
                                  <w:marLeft w:val="0"/>
                                  <w:marRight w:val="0"/>
                                  <w:marTop w:val="0"/>
                                  <w:marBottom w:val="0"/>
                                  <w:divBdr>
                                    <w:top w:val="single" w:sz="2" w:space="1" w:color="FFFFFF"/>
                                    <w:left w:val="single" w:sz="2" w:space="11" w:color="FFFFFF"/>
                                    <w:bottom w:val="single" w:sz="2" w:space="1" w:color="FFFFFF"/>
                                    <w:right w:val="single" w:sz="2" w:space="4" w:color="FFFFFF"/>
                                  </w:divBdr>
                                  <w:divsChild>
                                    <w:div w:id="1775200304">
                                      <w:marLeft w:val="0"/>
                                      <w:marRight w:val="0"/>
                                      <w:marTop w:val="0"/>
                                      <w:marBottom w:val="0"/>
                                      <w:divBdr>
                                        <w:top w:val="none" w:sz="0" w:space="0" w:color="auto"/>
                                        <w:left w:val="none" w:sz="0" w:space="0" w:color="auto"/>
                                        <w:bottom w:val="none" w:sz="0" w:space="0" w:color="auto"/>
                                        <w:right w:val="none" w:sz="0" w:space="0" w:color="auto"/>
                                      </w:divBdr>
                                    </w:div>
                                  </w:divsChild>
                                </w:div>
                                <w:div w:id="1975022963">
                                  <w:marLeft w:val="0"/>
                                  <w:marRight w:val="0"/>
                                  <w:marTop w:val="0"/>
                                  <w:marBottom w:val="0"/>
                                  <w:divBdr>
                                    <w:top w:val="single" w:sz="2" w:space="1" w:color="FFFFFF"/>
                                    <w:left w:val="single" w:sz="2" w:space="11" w:color="FFFFFF"/>
                                    <w:bottom w:val="single" w:sz="2" w:space="4" w:color="FFFFFF"/>
                                    <w:right w:val="single" w:sz="2" w:space="4" w:color="FFFFFF"/>
                                  </w:divBdr>
                                  <w:divsChild>
                                    <w:div w:id="18185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0508">
                          <w:marLeft w:val="0"/>
                          <w:marRight w:val="0"/>
                          <w:marTop w:val="0"/>
                          <w:marBottom w:val="300"/>
                          <w:divBdr>
                            <w:top w:val="none" w:sz="0" w:space="0" w:color="auto"/>
                            <w:left w:val="none" w:sz="0" w:space="0" w:color="auto"/>
                            <w:bottom w:val="none" w:sz="0" w:space="0" w:color="auto"/>
                            <w:right w:val="none" w:sz="0" w:space="0" w:color="auto"/>
                          </w:divBdr>
                          <w:divsChild>
                            <w:div w:id="1297182655">
                              <w:marLeft w:val="0"/>
                              <w:marRight w:val="0"/>
                              <w:marTop w:val="0"/>
                              <w:marBottom w:val="0"/>
                              <w:divBdr>
                                <w:top w:val="none" w:sz="0" w:space="0" w:color="auto"/>
                                <w:left w:val="none" w:sz="0" w:space="0" w:color="auto"/>
                                <w:bottom w:val="none" w:sz="0" w:space="0" w:color="auto"/>
                                <w:right w:val="none" w:sz="0" w:space="0" w:color="auto"/>
                              </w:divBdr>
                              <w:divsChild>
                                <w:div w:id="208415911">
                                  <w:marLeft w:val="0"/>
                                  <w:marRight w:val="0"/>
                                  <w:marTop w:val="0"/>
                                  <w:marBottom w:val="0"/>
                                  <w:divBdr>
                                    <w:top w:val="single" w:sz="2" w:space="4" w:color="FFFFFF"/>
                                    <w:left w:val="single" w:sz="2" w:space="11" w:color="FFFFFF"/>
                                    <w:bottom w:val="single" w:sz="2" w:space="1" w:color="FFFFFF"/>
                                    <w:right w:val="single" w:sz="2" w:space="4" w:color="FFFFFF"/>
                                  </w:divBdr>
                                  <w:divsChild>
                                    <w:div w:id="139395699">
                                      <w:marLeft w:val="0"/>
                                      <w:marRight w:val="0"/>
                                      <w:marTop w:val="0"/>
                                      <w:marBottom w:val="0"/>
                                      <w:divBdr>
                                        <w:top w:val="none" w:sz="0" w:space="0" w:color="auto"/>
                                        <w:left w:val="none" w:sz="0" w:space="0" w:color="auto"/>
                                        <w:bottom w:val="none" w:sz="0" w:space="0" w:color="auto"/>
                                        <w:right w:val="none" w:sz="0" w:space="0" w:color="auto"/>
                                      </w:divBdr>
                                    </w:div>
                                  </w:divsChild>
                                </w:div>
                                <w:div w:id="517351819">
                                  <w:marLeft w:val="0"/>
                                  <w:marRight w:val="0"/>
                                  <w:marTop w:val="0"/>
                                  <w:marBottom w:val="0"/>
                                  <w:divBdr>
                                    <w:top w:val="single" w:sz="2" w:space="1" w:color="FFFFFF"/>
                                    <w:left w:val="single" w:sz="2" w:space="11" w:color="FFFFFF"/>
                                    <w:bottom w:val="single" w:sz="2" w:space="1" w:color="FFFFFF"/>
                                    <w:right w:val="single" w:sz="2" w:space="4" w:color="FFFFFF"/>
                                  </w:divBdr>
                                  <w:divsChild>
                                    <w:div w:id="95832960">
                                      <w:marLeft w:val="0"/>
                                      <w:marRight w:val="0"/>
                                      <w:marTop w:val="0"/>
                                      <w:marBottom w:val="0"/>
                                      <w:divBdr>
                                        <w:top w:val="none" w:sz="0" w:space="0" w:color="auto"/>
                                        <w:left w:val="none" w:sz="0" w:space="0" w:color="auto"/>
                                        <w:bottom w:val="none" w:sz="0" w:space="0" w:color="auto"/>
                                        <w:right w:val="none" w:sz="0" w:space="0" w:color="auto"/>
                                      </w:divBdr>
                                    </w:div>
                                  </w:divsChild>
                                </w:div>
                                <w:div w:id="844562916">
                                  <w:marLeft w:val="0"/>
                                  <w:marRight w:val="0"/>
                                  <w:marTop w:val="0"/>
                                  <w:marBottom w:val="0"/>
                                  <w:divBdr>
                                    <w:top w:val="single" w:sz="2" w:space="1" w:color="FFFFFF"/>
                                    <w:left w:val="single" w:sz="2" w:space="11" w:color="FFFFFF"/>
                                    <w:bottom w:val="single" w:sz="2" w:space="1" w:color="FFFFFF"/>
                                    <w:right w:val="single" w:sz="2" w:space="4" w:color="FFFFFF"/>
                                  </w:divBdr>
                                  <w:divsChild>
                                    <w:div w:id="1562206036">
                                      <w:marLeft w:val="0"/>
                                      <w:marRight w:val="0"/>
                                      <w:marTop w:val="0"/>
                                      <w:marBottom w:val="0"/>
                                      <w:divBdr>
                                        <w:top w:val="none" w:sz="0" w:space="0" w:color="auto"/>
                                        <w:left w:val="none" w:sz="0" w:space="0" w:color="auto"/>
                                        <w:bottom w:val="none" w:sz="0" w:space="0" w:color="auto"/>
                                        <w:right w:val="none" w:sz="0" w:space="0" w:color="auto"/>
                                      </w:divBdr>
                                    </w:div>
                                  </w:divsChild>
                                </w:div>
                                <w:div w:id="1134756350">
                                  <w:marLeft w:val="0"/>
                                  <w:marRight w:val="0"/>
                                  <w:marTop w:val="0"/>
                                  <w:marBottom w:val="0"/>
                                  <w:divBdr>
                                    <w:top w:val="single" w:sz="2" w:space="1" w:color="FFFFFF"/>
                                    <w:left w:val="single" w:sz="2" w:space="11" w:color="FFFFFF"/>
                                    <w:bottom w:val="single" w:sz="2" w:space="1" w:color="FFFFFF"/>
                                    <w:right w:val="single" w:sz="2" w:space="4" w:color="FFFFFF"/>
                                  </w:divBdr>
                                  <w:divsChild>
                                    <w:div w:id="504788295">
                                      <w:marLeft w:val="0"/>
                                      <w:marRight w:val="0"/>
                                      <w:marTop w:val="0"/>
                                      <w:marBottom w:val="0"/>
                                      <w:divBdr>
                                        <w:top w:val="none" w:sz="0" w:space="0" w:color="auto"/>
                                        <w:left w:val="none" w:sz="0" w:space="0" w:color="auto"/>
                                        <w:bottom w:val="none" w:sz="0" w:space="0" w:color="auto"/>
                                        <w:right w:val="none" w:sz="0" w:space="0" w:color="auto"/>
                                      </w:divBdr>
                                    </w:div>
                                  </w:divsChild>
                                </w:div>
                                <w:div w:id="55322743">
                                  <w:marLeft w:val="0"/>
                                  <w:marRight w:val="0"/>
                                  <w:marTop w:val="0"/>
                                  <w:marBottom w:val="0"/>
                                  <w:divBdr>
                                    <w:top w:val="single" w:sz="2" w:space="1" w:color="FFFFFF"/>
                                    <w:left w:val="single" w:sz="2" w:space="11" w:color="FFFFFF"/>
                                    <w:bottom w:val="single" w:sz="2" w:space="1" w:color="FFFFFF"/>
                                    <w:right w:val="single" w:sz="2" w:space="4" w:color="FFFFFF"/>
                                  </w:divBdr>
                                  <w:divsChild>
                                    <w:div w:id="129368311">
                                      <w:marLeft w:val="0"/>
                                      <w:marRight w:val="0"/>
                                      <w:marTop w:val="0"/>
                                      <w:marBottom w:val="0"/>
                                      <w:divBdr>
                                        <w:top w:val="none" w:sz="0" w:space="0" w:color="auto"/>
                                        <w:left w:val="none" w:sz="0" w:space="0" w:color="auto"/>
                                        <w:bottom w:val="none" w:sz="0" w:space="0" w:color="auto"/>
                                        <w:right w:val="none" w:sz="0" w:space="0" w:color="auto"/>
                                      </w:divBdr>
                                    </w:div>
                                  </w:divsChild>
                                </w:div>
                                <w:div w:id="1951624144">
                                  <w:marLeft w:val="0"/>
                                  <w:marRight w:val="0"/>
                                  <w:marTop w:val="0"/>
                                  <w:marBottom w:val="0"/>
                                  <w:divBdr>
                                    <w:top w:val="single" w:sz="2" w:space="1" w:color="FFFFFF"/>
                                    <w:left w:val="single" w:sz="2" w:space="11" w:color="FFFFFF"/>
                                    <w:bottom w:val="single" w:sz="2" w:space="1" w:color="FFFFFF"/>
                                    <w:right w:val="single" w:sz="2" w:space="4" w:color="FFFFFF"/>
                                  </w:divBdr>
                                  <w:divsChild>
                                    <w:div w:id="1702903355">
                                      <w:marLeft w:val="0"/>
                                      <w:marRight w:val="0"/>
                                      <w:marTop w:val="0"/>
                                      <w:marBottom w:val="0"/>
                                      <w:divBdr>
                                        <w:top w:val="none" w:sz="0" w:space="0" w:color="auto"/>
                                        <w:left w:val="none" w:sz="0" w:space="0" w:color="auto"/>
                                        <w:bottom w:val="none" w:sz="0" w:space="0" w:color="auto"/>
                                        <w:right w:val="none" w:sz="0" w:space="0" w:color="auto"/>
                                      </w:divBdr>
                                    </w:div>
                                  </w:divsChild>
                                </w:div>
                                <w:div w:id="809521835">
                                  <w:marLeft w:val="0"/>
                                  <w:marRight w:val="0"/>
                                  <w:marTop w:val="0"/>
                                  <w:marBottom w:val="0"/>
                                  <w:divBdr>
                                    <w:top w:val="single" w:sz="2" w:space="1" w:color="FFFFFF"/>
                                    <w:left w:val="single" w:sz="2" w:space="11" w:color="FFFFFF"/>
                                    <w:bottom w:val="single" w:sz="2" w:space="1" w:color="FFFFFF"/>
                                    <w:right w:val="single" w:sz="2" w:space="4" w:color="FFFFFF"/>
                                  </w:divBdr>
                                  <w:divsChild>
                                    <w:div w:id="998464012">
                                      <w:marLeft w:val="0"/>
                                      <w:marRight w:val="0"/>
                                      <w:marTop w:val="0"/>
                                      <w:marBottom w:val="0"/>
                                      <w:divBdr>
                                        <w:top w:val="none" w:sz="0" w:space="0" w:color="auto"/>
                                        <w:left w:val="none" w:sz="0" w:space="0" w:color="auto"/>
                                        <w:bottom w:val="none" w:sz="0" w:space="0" w:color="auto"/>
                                        <w:right w:val="none" w:sz="0" w:space="0" w:color="auto"/>
                                      </w:divBdr>
                                    </w:div>
                                  </w:divsChild>
                                </w:div>
                                <w:div w:id="1568955468">
                                  <w:marLeft w:val="0"/>
                                  <w:marRight w:val="0"/>
                                  <w:marTop w:val="0"/>
                                  <w:marBottom w:val="0"/>
                                  <w:divBdr>
                                    <w:top w:val="single" w:sz="2" w:space="1" w:color="FFFFFF"/>
                                    <w:left w:val="single" w:sz="2" w:space="11" w:color="FFFFFF"/>
                                    <w:bottom w:val="single" w:sz="2" w:space="1" w:color="FFFFFF"/>
                                    <w:right w:val="single" w:sz="2" w:space="4" w:color="FFFFFF"/>
                                  </w:divBdr>
                                  <w:divsChild>
                                    <w:div w:id="2020036376">
                                      <w:marLeft w:val="0"/>
                                      <w:marRight w:val="0"/>
                                      <w:marTop w:val="0"/>
                                      <w:marBottom w:val="0"/>
                                      <w:divBdr>
                                        <w:top w:val="none" w:sz="0" w:space="0" w:color="auto"/>
                                        <w:left w:val="none" w:sz="0" w:space="0" w:color="auto"/>
                                        <w:bottom w:val="none" w:sz="0" w:space="0" w:color="auto"/>
                                        <w:right w:val="none" w:sz="0" w:space="0" w:color="auto"/>
                                      </w:divBdr>
                                    </w:div>
                                  </w:divsChild>
                                </w:div>
                                <w:div w:id="948582217">
                                  <w:marLeft w:val="0"/>
                                  <w:marRight w:val="0"/>
                                  <w:marTop w:val="0"/>
                                  <w:marBottom w:val="0"/>
                                  <w:divBdr>
                                    <w:top w:val="single" w:sz="2" w:space="1" w:color="FFFFFF"/>
                                    <w:left w:val="single" w:sz="2" w:space="11" w:color="FFFFFF"/>
                                    <w:bottom w:val="single" w:sz="2" w:space="1" w:color="FFFFFF"/>
                                    <w:right w:val="single" w:sz="2" w:space="4" w:color="FFFFFF"/>
                                  </w:divBdr>
                                  <w:divsChild>
                                    <w:div w:id="1675498155">
                                      <w:marLeft w:val="0"/>
                                      <w:marRight w:val="0"/>
                                      <w:marTop w:val="0"/>
                                      <w:marBottom w:val="0"/>
                                      <w:divBdr>
                                        <w:top w:val="none" w:sz="0" w:space="0" w:color="auto"/>
                                        <w:left w:val="none" w:sz="0" w:space="0" w:color="auto"/>
                                        <w:bottom w:val="none" w:sz="0" w:space="0" w:color="auto"/>
                                        <w:right w:val="none" w:sz="0" w:space="0" w:color="auto"/>
                                      </w:divBdr>
                                    </w:div>
                                  </w:divsChild>
                                </w:div>
                                <w:div w:id="1851407793">
                                  <w:marLeft w:val="0"/>
                                  <w:marRight w:val="0"/>
                                  <w:marTop w:val="0"/>
                                  <w:marBottom w:val="0"/>
                                  <w:divBdr>
                                    <w:top w:val="single" w:sz="2" w:space="1" w:color="FFFFFF"/>
                                    <w:left w:val="single" w:sz="2" w:space="11" w:color="FFFFFF"/>
                                    <w:bottom w:val="single" w:sz="2" w:space="1" w:color="FFFFFF"/>
                                    <w:right w:val="single" w:sz="2" w:space="4" w:color="FFFFFF"/>
                                  </w:divBdr>
                                  <w:divsChild>
                                    <w:div w:id="1927764544">
                                      <w:marLeft w:val="0"/>
                                      <w:marRight w:val="0"/>
                                      <w:marTop w:val="0"/>
                                      <w:marBottom w:val="0"/>
                                      <w:divBdr>
                                        <w:top w:val="none" w:sz="0" w:space="0" w:color="auto"/>
                                        <w:left w:val="none" w:sz="0" w:space="0" w:color="auto"/>
                                        <w:bottom w:val="none" w:sz="0" w:space="0" w:color="auto"/>
                                        <w:right w:val="none" w:sz="0" w:space="0" w:color="auto"/>
                                      </w:divBdr>
                                    </w:div>
                                  </w:divsChild>
                                </w:div>
                                <w:div w:id="1713921885">
                                  <w:marLeft w:val="0"/>
                                  <w:marRight w:val="0"/>
                                  <w:marTop w:val="0"/>
                                  <w:marBottom w:val="0"/>
                                  <w:divBdr>
                                    <w:top w:val="single" w:sz="2" w:space="1" w:color="FFFFFF"/>
                                    <w:left w:val="single" w:sz="2" w:space="11" w:color="FFFFFF"/>
                                    <w:bottom w:val="single" w:sz="2" w:space="1" w:color="FFFFFF"/>
                                    <w:right w:val="single" w:sz="2" w:space="4" w:color="FFFFFF"/>
                                  </w:divBdr>
                                  <w:divsChild>
                                    <w:div w:id="1227955021">
                                      <w:marLeft w:val="0"/>
                                      <w:marRight w:val="0"/>
                                      <w:marTop w:val="0"/>
                                      <w:marBottom w:val="0"/>
                                      <w:divBdr>
                                        <w:top w:val="none" w:sz="0" w:space="0" w:color="auto"/>
                                        <w:left w:val="none" w:sz="0" w:space="0" w:color="auto"/>
                                        <w:bottom w:val="none" w:sz="0" w:space="0" w:color="auto"/>
                                        <w:right w:val="none" w:sz="0" w:space="0" w:color="auto"/>
                                      </w:divBdr>
                                    </w:div>
                                  </w:divsChild>
                                </w:div>
                                <w:div w:id="644745782">
                                  <w:marLeft w:val="0"/>
                                  <w:marRight w:val="0"/>
                                  <w:marTop w:val="0"/>
                                  <w:marBottom w:val="0"/>
                                  <w:divBdr>
                                    <w:top w:val="single" w:sz="2" w:space="1" w:color="FFFFFF"/>
                                    <w:left w:val="single" w:sz="2" w:space="11" w:color="FFFFFF"/>
                                    <w:bottom w:val="single" w:sz="2" w:space="1" w:color="FFFFFF"/>
                                    <w:right w:val="single" w:sz="2" w:space="4" w:color="FFFFFF"/>
                                  </w:divBdr>
                                  <w:divsChild>
                                    <w:div w:id="320040865">
                                      <w:marLeft w:val="0"/>
                                      <w:marRight w:val="0"/>
                                      <w:marTop w:val="0"/>
                                      <w:marBottom w:val="0"/>
                                      <w:divBdr>
                                        <w:top w:val="none" w:sz="0" w:space="0" w:color="auto"/>
                                        <w:left w:val="none" w:sz="0" w:space="0" w:color="auto"/>
                                        <w:bottom w:val="none" w:sz="0" w:space="0" w:color="auto"/>
                                        <w:right w:val="none" w:sz="0" w:space="0" w:color="auto"/>
                                      </w:divBdr>
                                    </w:div>
                                  </w:divsChild>
                                </w:div>
                                <w:div w:id="1026101670">
                                  <w:marLeft w:val="0"/>
                                  <w:marRight w:val="0"/>
                                  <w:marTop w:val="0"/>
                                  <w:marBottom w:val="0"/>
                                  <w:divBdr>
                                    <w:top w:val="single" w:sz="2" w:space="1" w:color="FFFFFF"/>
                                    <w:left w:val="single" w:sz="2" w:space="11" w:color="FFFFFF"/>
                                    <w:bottom w:val="single" w:sz="2" w:space="1" w:color="FFFFFF"/>
                                    <w:right w:val="single" w:sz="2" w:space="4" w:color="FFFFFF"/>
                                  </w:divBdr>
                                  <w:divsChild>
                                    <w:div w:id="1421901791">
                                      <w:marLeft w:val="0"/>
                                      <w:marRight w:val="0"/>
                                      <w:marTop w:val="0"/>
                                      <w:marBottom w:val="0"/>
                                      <w:divBdr>
                                        <w:top w:val="none" w:sz="0" w:space="0" w:color="auto"/>
                                        <w:left w:val="none" w:sz="0" w:space="0" w:color="auto"/>
                                        <w:bottom w:val="none" w:sz="0" w:space="0" w:color="auto"/>
                                        <w:right w:val="none" w:sz="0" w:space="0" w:color="auto"/>
                                      </w:divBdr>
                                    </w:div>
                                  </w:divsChild>
                                </w:div>
                                <w:div w:id="205486103">
                                  <w:marLeft w:val="0"/>
                                  <w:marRight w:val="0"/>
                                  <w:marTop w:val="0"/>
                                  <w:marBottom w:val="0"/>
                                  <w:divBdr>
                                    <w:top w:val="single" w:sz="2" w:space="1" w:color="FFFFFF"/>
                                    <w:left w:val="single" w:sz="2" w:space="11" w:color="FFFFFF"/>
                                    <w:bottom w:val="single" w:sz="2" w:space="1" w:color="FFFFFF"/>
                                    <w:right w:val="single" w:sz="2" w:space="4" w:color="FFFFFF"/>
                                  </w:divBdr>
                                  <w:divsChild>
                                    <w:div w:id="459105881">
                                      <w:marLeft w:val="0"/>
                                      <w:marRight w:val="0"/>
                                      <w:marTop w:val="0"/>
                                      <w:marBottom w:val="0"/>
                                      <w:divBdr>
                                        <w:top w:val="none" w:sz="0" w:space="0" w:color="auto"/>
                                        <w:left w:val="none" w:sz="0" w:space="0" w:color="auto"/>
                                        <w:bottom w:val="none" w:sz="0" w:space="0" w:color="auto"/>
                                        <w:right w:val="none" w:sz="0" w:space="0" w:color="auto"/>
                                      </w:divBdr>
                                    </w:div>
                                  </w:divsChild>
                                </w:div>
                                <w:div w:id="1042942313">
                                  <w:marLeft w:val="0"/>
                                  <w:marRight w:val="0"/>
                                  <w:marTop w:val="0"/>
                                  <w:marBottom w:val="0"/>
                                  <w:divBdr>
                                    <w:top w:val="single" w:sz="2" w:space="1" w:color="FFFFFF"/>
                                    <w:left w:val="single" w:sz="2" w:space="11" w:color="FFFFFF"/>
                                    <w:bottom w:val="single" w:sz="2" w:space="1" w:color="FFFFFF"/>
                                    <w:right w:val="single" w:sz="2" w:space="4" w:color="FFFFFF"/>
                                  </w:divBdr>
                                  <w:divsChild>
                                    <w:div w:id="986979969">
                                      <w:marLeft w:val="0"/>
                                      <w:marRight w:val="0"/>
                                      <w:marTop w:val="0"/>
                                      <w:marBottom w:val="0"/>
                                      <w:divBdr>
                                        <w:top w:val="none" w:sz="0" w:space="0" w:color="auto"/>
                                        <w:left w:val="none" w:sz="0" w:space="0" w:color="auto"/>
                                        <w:bottom w:val="none" w:sz="0" w:space="0" w:color="auto"/>
                                        <w:right w:val="none" w:sz="0" w:space="0" w:color="auto"/>
                                      </w:divBdr>
                                    </w:div>
                                  </w:divsChild>
                                </w:div>
                                <w:div w:id="350254865">
                                  <w:marLeft w:val="0"/>
                                  <w:marRight w:val="0"/>
                                  <w:marTop w:val="0"/>
                                  <w:marBottom w:val="0"/>
                                  <w:divBdr>
                                    <w:top w:val="single" w:sz="2" w:space="1" w:color="FFFFFF"/>
                                    <w:left w:val="single" w:sz="2" w:space="11" w:color="FFFFFF"/>
                                    <w:bottom w:val="single" w:sz="2" w:space="1" w:color="FFFFFF"/>
                                    <w:right w:val="single" w:sz="2" w:space="4" w:color="FFFFFF"/>
                                  </w:divBdr>
                                  <w:divsChild>
                                    <w:div w:id="460194330">
                                      <w:marLeft w:val="0"/>
                                      <w:marRight w:val="0"/>
                                      <w:marTop w:val="0"/>
                                      <w:marBottom w:val="0"/>
                                      <w:divBdr>
                                        <w:top w:val="none" w:sz="0" w:space="0" w:color="auto"/>
                                        <w:left w:val="none" w:sz="0" w:space="0" w:color="auto"/>
                                        <w:bottom w:val="none" w:sz="0" w:space="0" w:color="auto"/>
                                        <w:right w:val="none" w:sz="0" w:space="0" w:color="auto"/>
                                      </w:divBdr>
                                    </w:div>
                                  </w:divsChild>
                                </w:div>
                                <w:div w:id="2008630384">
                                  <w:marLeft w:val="0"/>
                                  <w:marRight w:val="0"/>
                                  <w:marTop w:val="0"/>
                                  <w:marBottom w:val="0"/>
                                  <w:divBdr>
                                    <w:top w:val="single" w:sz="2" w:space="1" w:color="FFFFFF"/>
                                    <w:left w:val="single" w:sz="2" w:space="11" w:color="FFFFFF"/>
                                    <w:bottom w:val="single" w:sz="2" w:space="1" w:color="FFFFFF"/>
                                    <w:right w:val="single" w:sz="2" w:space="4" w:color="FFFFFF"/>
                                  </w:divBdr>
                                  <w:divsChild>
                                    <w:div w:id="1969630698">
                                      <w:marLeft w:val="0"/>
                                      <w:marRight w:val="0"/>
                                      <w:marTop w:val="0"/>
                                      <w:marBottom w:val="0"/>
                                      <w:divBdr>
                                        <w:top w:val="none" w:sz="0" w:space="0" w:color="auto"/>
                                        <w:left w:val="none" w:sz="0" w:space="0" w:color="auto"/>
                                        <w:bottom w:val="none" w:sz="0" w:space="0" w:color="auto"/>
                                        <w:right w:val="none" w:sz="0" w:space="0" w:color="auto"/>
                                      </w:divBdr>
                                    </w:div>
                                  </w:divsChild>
                                </w:div>
                                <w:div w:id="1456369923">
                                  <w:marLeft w:val="0"/>
                                  <w:marRight w:val="0"/>
                                  <w:marTop w:val="0"/>
                                  <w:marBottom w:val="0"/>
                                  <w:divBdr>
                                    <w:top w:val="single" w:sz="2" w:space="1" w:color="FFFFFF"/>
                                    <w:left w:val="single" w:sz="2" w:space="11" w:color="FFFFFF"/>
                                    <w:bottom w:val="single" w:sz="2" w:space="1" w:color="FFFFFF"/>
                                    <w:right w:val="single" w:sz="2" w:space="4" w:color="FFFFFF"/>
                                  </w:divBdr>
                                  <w:divsChild>
                                    <w:div w:id="570890154">
                                      <w:marLeft w:val="0"/>
                                      <w:marRight w:val="0"/>
                                      <w:marTop w:val="0"/>
                                      <w:marBottom w:val="0"/>
                                      <w:divBdr>
                                        <w:top w:val="none" w:sz="0" w:space="0" w:color="auto"/>
                                        <w:left w:val="none" w:sz="0" w:space="0" w:color="auto"/>
                                        <w:bottom w:val="none" w:sz="0" w:space="0" w:color="auto"/>
                                        <w:right w:val="none" w:sz="0" w:space="0" w:color="auto"/>
                                      </w:divBdr>
                                    </w:div>
                                  </w:divsChild>
                                </w:div>
                                <w:div w:id="1111823814">
                                  <w:marLeft w:val="0"/>
                                  <w:marRight w:val="0"/>
                                  <w:marTop w:val="0"/>
                                  <w:marBottom w:val="0"/>
                                  <w:divBdr>
                                    <w:top w:val="single" w:sz="2" w:space="1" w:color="FFFFFF"/>
                                    <w:left w:val="single" w:sz="2" w:space="11" w:color="FFFFFF"/>
                                    <w:bottom w:val="single" w:sz="2" w:space="1" w:color="FFFFFF"/>
                                    <w:right w:val="single" w:sz="2" w:space="4" w:color="FFFFFF"/>
                                  </w:divBdr>
                                  <w:divsChild>
                                    <w:div w:id="383791880">
                                      <w:marLeft w:val="0"/>
                                      <w:marRight w:val="0"/>
                                      <w:marTop w:val="0"/>
                                      <w:marBottom w:val="0"/>
                                      <w:divBdr>
                                        <w:top w:val="none" w:sz="0" w:space="0" w:color="auto"/>
                                        <w:left w:val="none" w:sz="0" w:space="0" w:color="auto"/>
                                        <w:bottom w:val="none" w:sz="0" w:space="0" w:color="auto"/>
                                        <w:right w:val="none" w:sz="0" w:space="0" w:color="auto"/>
                                      </w:divBdr>
                                    </w:div>
                                  </w:divsChild>
                                </w:div>
                                <w:div w:id="366569046">
                                  <w:marLeft w:val="0"/>
                                  <w:marRight w:val="0"/>
                                  <w:marTop w:val="0"/>
                                  <w:marBottom w:val="0"/>
                                  <w:divBdr>
                                    <w:top w:val="single" w:sz="2" w:space="1" w:color="FFFFFF"/>
                                    <w:left w:val="single" w:sz="2" w:space="11" w:color="FFFFFF"/>
                                    <w:bottom w:val="single" w:sz="2" w:space="1" w:color="FFFFFF"/>
                                    <w:right w:val="single" w:sz="2" w:space="4" w:color="FFFFFF"/>
                                  </w:divBdr>
                                  <w:divsChild>
                                    <w:div w:id="1438985837">
                                      <w:marLeft w:val="0"/>
                                      <w:marRight w:val="0"/>
                                      <w:marTop w:val="0"/>
                                      <w:marBottom w:val="0"/>
                                      <w:divBdr>
                                        <w:top w:val="none" w:sz="0" w:space="0" w:color="auto"/>
                                        <w:left w:val="none" w:sz="0" w:space="0" w:color="auto"/>
                                        <w:bottom w:val="none" w:sz="0" w:space="0" w:color="auto"/>
                                        <w:right w:val="none" w:sz="0" w:space="0" w:color="auto"/>
                                      </w:divBdr>
                                    </w:div>
                                  </w:divsChild>
                                </w:div>
                                <w:div w:id="1420756804">
                                  <w:marLeft w:val="0"/>
                                  <w:marRight w:val="0"/>
                                  <w:marTop w:val="0"/>
                                  <w:marBottom w:val="0"/>
                                  <w:divBdr>
                                    <w:top w:val="single" w:sz="2" w:space="1" w:color="FFFFFF"/>
                                    <w:left w:val="single" w:sz="2" w:space="11" w:color="FFFFFF"/>
                                    <w:bottom w:val="single" w:sz="2" w:space="1" w:color="FFFFFF"/>
                                    <w:right w:val="single" w:sz="2" w:space="4" w:color="FFFFFF"/>
                                  </w:divBdr>
                                  <w:divsChild>
                                    <w:div w:id="565728100">
                                      <w:marLeft w:val="0"/>
                                      <w:marRight w:val="0"/>
                                      <w:marTop w:val="0"/>
                                      <w:marBottom w:val="0"/>
                                      <w:divBdr>
                                        <w:top w:val="none" w:sz="0" w:space="0" w:color="auto"/>
                                        <w:left w:val="none" w:sz="0" w:space="0" w:color="auto"/>
                                        <w:bottom w:val="none" w:sz="0" w:space="0" w:color="auto"/>
                                        <w:right w:val="none" w:sz="0" w:space="0" w:color="auto"/>
                                      </w:divBdr>
                                    </w:div>
                                  </w:divsChild>
                                </w:div>
                                <w:div w:id="381909060">
                                  <w:marLeft w:val="0"/>
                                  <w:marRight w:val="0"/>
                                  <w:marTop w:val="0"/>
                                  <w:marBottom w:val="0"/>
                                  <w:divBdr>
                                    <w:top w:val="single" w:sz="2" w:space="1" w:color="FFFFFF"/>
                                    <w:left w:val="single" w:sz="2" w:space="11" w:color="FFFFFF"/>
                                    <w:bottom w:val="single" w:sz="2" w:space="1" w:color="FFFFFF"/>
                                    <w:right w:val="single" w:sz="2" w:space="4" w:color="FFFFFF"/>
                                  </w:divBdr>
                                  <w:divsChild>
                                    <w:div w:id="1266352572">
                                      <w:marLeft w:val="0"/>
                                      <w:marRight w:val="0"/>
                                      <w:marTop w:val="0"/>
                                      <w:marBottom w:val="0"/>
                                      <w:divBdr>
                                        <w:top w:val="none" w:sz="0" w:space="0" w:color="auto"/>
                                        <w:left w:val="none" w:sz="0" w:space="0" w:color="auto"/>
                                        <w:bottom w:val="none" w:sz="0" w:space="0" w:color="auto"/>
                                        <w:right w:val="none" w:sz="0" w:space="0" w:color="auto"/>
                                      </w:divBdr>
                                    </w:div>
                                  </w:divsChild>
                                </w:div>
                                <w:div w:id="1494561652">
                                  <w:marLeft w:val="0"/>
                                  <w:marRight w:val="0"/>
                                  <w:marTop w:val="0"/>
                                  <w:marBottom w:val="0"/>
                                  <w:divBdr>
                                    <w:top w:val="single" w:sz="2" w:space="1" w:color="FFFFFF"/>
                                    <w:left w:val="single" w:sz="2" w:space="11" w:color="FFFFFF"/>
                                    <w:bottom w:val="single" w:sz="2" w:space="1" w:color="FFFFFF"/>
                                    <w:right w:val="single" w:sz="2" w:space="4" w:color="FFFFFF"/>
                                  </w:divBdr>
                                  <w:divsChild>
                                    <w:div w:id="1688369269">
                                      <w:marLeft w:val="0"/>
                                      <w:marRight w:val="0"/>
                                      <w:marTop w:val="0"/>
                                      <w:marBottom w:val="0"/>
                                      <w:divBdr>
                                        <w:top w:val="none" w:sz="0" w:space="0" w:color="auto"/>
                                        <w:left w:val="none" w:sz="0" w:space="0" w:color="auto"/>
                                        <w:bottom w:val="none" w:sz="0" w:space="0" w:color="auto"/>
                                        <w:right w:val="none" w:sz="0" w:space="0" w:color="auto"/>
                                      </w:divBdr>
                                    </w:div>
                                  </w:divsChild>
                                </w:div>
                                <w:div w:id="1199506540">
                                  <w:marLeft w:val="0"/>
                                  <w:marRight w:val="0"/>
                                  <w:marTop w:val="0"/>
                                  <w:marBottom w:val="0"/>
                                  <w:divBdr>
                                    <w:top w:val="single" w:sz="2" w:space="1" w:color="FFFFFF"/>
                                    <w:left w:val="single" w:sz="2" w:space="11" w:color="FFFFFF"/>
                                    <w:bottom w:val="single" w:sz="2" w:space="1" w:color="FFFFFF"/>
                                    <w:right w:val="single" w:sz="2" w:space="4" w:color="FFFFFF"/>
                                  </w:divBdr>
                                  <w:divsChild>
                                    <w:div w:id="134877737">
                                      <w:marLeft w:val="0"/>
                                      <w:marRight w:val="0"/>
                                      <w:marTop w:val="0"/>
                                      <w:marBottom w:val="0"/>
                                      <w:divBdr>
                                        <w:top w:val="none" w:sz="0" w:space="0" w:color="auto"/>
                                        <w:left w:val="none" w:sz="0" w:space="0" w:color="auto"/>
                                        <w:bottom w:val="none" w:sz="0" w:space="0" w:color="auto"/>
                                        <w:right w:val="none" w:sz="0" w:space="0" w:color="auto"/>
                                      </w:divBdr>
                                    </w:div>
                                  </w:divsChild>
                                </w:div>
                                <w:div w:id="230315166">
                                  <w:marLeft w:val="0"/>
                                  <w:marRight w:val="0"/>
                                  <w:marTop w:val="0"/>
                                  <w:marBottom w:val="0"/>
                                  <w:divBdr>
                                    <w:top w:val="single" w:sz="2" w:space="1" w:color="FFFFFF"/>
                                    <w:left w:val="single" w:sz="2" w:space="11" w:color="FFFFFF"/>
                                    <w:bottom w:val="single" w:sz="2" w:space="1" w:color="FFFFFF"/>
                                    <w:right w:val="single" w:sz="2" w:space="4" w:color="FFFFFF"/>
                                  </w:divBdr>
                                  <w:divsChild>
                                    <w:div w:id="843279778">
                                      <w:marLeft w:val="0"/>
                                      <w:marRight w:val="0"/>
                                      <w:marTop w:val="0"/>
                                      <w:marBottom w:val="0"/>
                                      <w:divBdr>
                                        <w:top w:val="none" w:sz="0" w:space="0" w:color="auto"/>
                                        <w:left w:val="none" w:sz="0" w:space="0" w:color="auto"/>
                                        <w:bottom w:val="none" w:sz="0" w:space="0" w:color="auto"/>
                                        <w:right w:val="none" w:sz="0" w:space="0" w:color="auto"/>
                                      </w:divBdr>
                                    </w:div>
                                  </w:divsChild>
                                </w:div>
                                <w:div w:id="191067975">
                                  <w:marLeft w:val="0"/>
                                  <w:marRight w:val="0"/>
                                  <w:marTop w:val="0"/>
                                  <w:marBottom w:val="0"/>
                                  <w:divBdr>
                                    <w:top w:val="single" w:sz="2" w:space="1" w:color="FFFFFF"/>
                                    <w:left w:val="single" w:sz="2" w:space="11" w:color="FFFFFF"/>
                                    <w:bottom w:val="single" w:sz="2" w:space="1" w:color="FFFFFF"/>
                                    <w:right w:val="single" w:sz="2" w:space="4" w:color="FFFFFF"/>
                                  </w:divBdr>
                                  <w:divsChild>
                                    <w:div w:id="1238781564">
                                      <w:marLeft w:val="0"/>
                                      <w:marRight w:val="0"/>
                                      <w:marTop w:val="0"/>
                                      <w:marBottom w:val="0"/>
                                      <w:divBdr>
                                        <w:top w:val="none" w:sz="0" w:space="0" w:color="auto"/>
                                        <w:left w:val="none" w:sz="0" w:space="0" w:color="auto"/>
                                        <w:bottom w:val="none" w:sz="0" w:space="0" w:color="auto"/>
                                        <w:right w:val="none" w:sz="0" w:space="0" w:color="auto"/>
                                      </w:divBdr>
                                    </w:div>
                                  </w:divsChild>
                                </w:div>
                                <w:div w:id="161435947">
                                  <w:marLeft w:val="0"/>
                                  <w:marRight w:val="0"/>
                                  <w:marTop w:val="0"/>
                                  <w:marBottom w:val="0"/>
                                  <w:divBdr>
                                    <w:top w:val="single" w:sz="2" w:space="1" w:color="FFFFFF"/>
                                    <w:left w:val="single" w:sz="2" w:space="11" w:color="FFFFFF"/>
                                    <w:bottom w:val="single" w:sz="2" w:space="1" w:color="FFFFFF"/>
                                    <w:right w:val="single" w:sz="2" w:space="4" w:color="FFFFFF"/>
                                  </w:divBdr>
                                  <w:divsChild>
                                    <w:div w:id="1904294">
                                      <w:marLeft w:val="0"/>
                                      <w:marRight w:val="0"/>
                                      <w:marTop w:val="0"/>
                                      <w:marBottom w:val="0"/>
                                      <w:divBdr>
                                        <w:top w:val="none" w:sz="0" w:space="0" w:color="auto"/>
                                        <w:left w:val="none" w:sz="0" w:space="0" w:color="auto"/>
                                        <w:bottom w:val="none" w:sz="0" w:space="0" w:color="auto"/>
                                        <w:right w:val="none" w:sz="0" w:space="0" w:color="auto"/>
                                      </w:divBdr>
                                    </w:div>
                                  </w:divsChild>
                                </w:div>
                                <w:div w:id="576941111">
                                  <w:marLeft w:val="0"/>
                                  <w:marRight w:val="0"/>
                                  <w:marTop w:val="0"/>
                                  <w:marBottom w:val="0"/>
                                  <w:divBdr>
                                    <w:top w:val="single" w:sz="2" w:space="1" w:color="FFFFFF"/>
                                    <w:left w:val="single" w:sz="2" w:space="11" w:color="FFFFFF"/>
                                    <w:bottom w:val="single" w:sz="2" w:space="1" w:color="FFFFFF"/>
                                    <w:right w:val="single" w:sz="2" w:space="4" w:color="FFFFFF"/>
                                  </w:divBdr>
                                  <w:divsChild>
                                    <w:div w:id="2005236105">
                                      <w:marLeft w:val="0"/>
                                      <w:marRight w:val="0"/>
                                      <w:marTop w:val="0"/>
                                      <w:marBottom w:val="0"/>
                                      <w:divBdr>
                                        <w:top w:val="none" w:sz="0" w:space="0" w:color="auto"/>
                                        <w:left w:val="none" w:sz="0" w:space="0" w:color="auto"/>
                                        <w:bottom w:val="none" w:sz="0" w:space="0" w:color="auto"/>
                                        <w:right w:val="none" w:sz="0" w:space="0" w:color="auto"/>
                                      </w:divBdr>
                                    </w:div>
                                  </w:divsChild>
                                </w:div>
                                <w:div w:id="302078255">
                                  <w:marLeft w:val="0"/>
                                  <w:marRight w:val="0"/>
                                  <w:marTop w:val="0"/>
                                  <w:marBottom w:val="0"/>
                                  <w:divBdr>
                                    <w:top w:val="single" w:sz="2" w:space="1" w:color="FFFFFF"/>
                                    <w:left w:val="single" w:sz="2" w:space="11" w:color="FFFFFF"/>
                                    <w:bottom w:val="single" w:sz="2" w:space="1" w:color="FFFFFF"/>
                                    <w:right w:val="single" w:sz="2" w:space="4" w:color="FFFFFF"/>
                                  </w:divBdr>
                                  <w:divsChild>
                                    <w:div w:id="386416031">
                                      <w:marLeft w:val="0"/>
                                      <w:marRight w:val="0"/>
                                      <w:marTop w:val="0"/>
                                      <w:marBottom w:val="0"/>
                                      <w:divBdr>
                                        <w:top w:val="none" w:sz="0" w:space="0" w:color="auto"/>
                                        <w:left w:val="none" w:sz="0" w:space="0" w:color="auto"/>
                                        <w:bottom w:val="none" w:sz="0" w:space="0" w:color="auto"/>
                                        <w:right w:val="none" w:sz="0" w:space="0" w:color="auto"/>
                                      </w:divBdr>
                                    </w:div>
                                  </w:divsChild>
                                </w:div>
                                <w:div w:id="1438990051">
                                  <w:marLeft w:val="0"/>
                                  <w:marRight w:val="0"/>
                                  <w:marTop w:val="0"/>
                                  <w:marBottom w:val="0"/>
                                  <w:divBdr>
                                    <w:top w:val="single" w:sz="2" w:space="1" w:color="FFFFFF"/>
                                    <w:left w:val="single" w:sz="2" w:space="11" w:color="FFFFFF"/>
                                    <w:bottom w:val="single" w:sz="2" w:space="1" w:color="FFFFFF"/>
                                    <w:right w:val="single" w:sz="2" w:space="4" w:color="FFFFFF"/>
                                  </w:divBdr>
                                  <w:divsChild>
                                    <w:div w:id="29771690">
                                      <w:marLeft w:val="0"/>
                                      <w:marRight w:val="0"/>
                                      <w:marTop w:val="0"/>
                                      <w:marBottom w:val="0"/>
                                      <w:divBdr>
                                        <w:top w:val="none" w:sz="0" w:space="0" w:color="auto"/>
                                        <w:left w:val="none" w:sz="0" w:space="0" w:color="auto"/>
                                        <w:bottom w:val="none" w:sz="0" w:space="0" w:color="auto"/>
                                        <w:right w:val="none" w:sz="0" w:space="0" w:color="auto"/>
                                      </w:divBdr>
                                    </w:div>
                                  </w:divsChild>
                                </w:div>
                                <w:div w:id="555164500">
                                  <w:marLeft w:val="0"/>
                                  <w:marRight w:val="0"/>
                                  <w:marTop w:val="0"/>
                                  <w:marBottom w:val="0"/>
                                  <w:divBdr>
                                    <w:top w:val="single" w:sz="2" w:space="1" w:color="FFFFFF"/>
                                    <w:left w:val="single" w:sz="2" w:space="11" w:color="FFFFFF"/>
                                    <w:bottom w:val="single" w:sz="2" w:space="1" w:color="FFFFFF"/>
                                    <w:right w:val="single" w:sz="2" w:space="4" w:color="FFFFFF"/>
                                  </w:divBdr>
                                  <w:divsChild>
                                    <w:div w:id="551617647">
                                      <w:marLeft w:val="0"/>
                                      <w:marRight w:val="0"/>
                                      <w:marTop w:val="0"/>
                                      <w:marBottom w:val="0"/>
                                      <w:divBdr>
                                        <w:top w:val="none" w:sz="0" w:space="0" w:color="auto"/>
                                        <w:left w:val="none" w:sz="0" w:space="0" w:color="auto"/>
                                        <w:bottom w:val="none" w:sz="0" w:space="0" w:color="auto"/>
                                        <w:right w:val="none" w:sz="0" w:space="0" w:color="auto"/>
                                      </w:divBdr>
                                    </w:div>
                                  </w:divsChild>
                                </w:div>
                                <w:div w:id="2027053008">
                                  <w:marLeft w:val="0"/>
                                  <w:marRight w:val="0"/>
                                  <w:marTop w:val="0"/>
                                  <w:marBottom w:val="0"/>
                                  <w:divBdr>
                                    <w:top w:val="single" w:sz="2" w:space="1" w:color="FFFFFF"/>
                                    <w:left w:val="single" w:sz="2" w:space="11" w:color="FFFFFF"/>
                                    <w:bottom w:val="single" w:sz="2" w:space="1" w:color="FFFFFF"/>
                                    <w:right w:val="single" w:sz="2" w:space="4" w:color="FFFFFF"/>
                                  </w:divBdr>
                                  <w:divsChild>
                                    <w:div w:id="1700277561">
                                      <w:marLeft w:val="0"/>
                                      <w:marRight w:val="0"/>
                                      <w:marTop w:val="0"/>
                                      <w:marBottom w:val="0"/>
                                      <w:divBdr>
                                        <w:top w:val="none" w:sz="0" w:space="0" w:color="auto"/>
                                        <w:left w:val="none" w:sz="0" w:space="0" w:color="auto"/>
                                        <w:bottom w:val="none" w:sz="0" w:space="0" w:color="auto"/>
                                        <w:right w:val="none" w:sz="0" w:space="0" w:color="auto"/>
                                      </w:divBdr>
                                    </w:div>
                                  </w:divsChild>
                                </w:div>
                                <w:div w:id="1090932664">
                                  <w:marLeft w:val="0"/>
                                  <w:marRight w:val="0"/>
                                  <w:marTop w:val="0"/>
                                  <w:marBottom w:val="0"/>
                                  <w:divBdr>
                                    <w:top w:val="single" w:sz="2" w:space="1" w:color="FFFFFF"/>
                                    <w:left w:val="single" w:sz="2" w:space="11" w:color="FFFFFF"/>
                                    <w:bottom w:val="single" w:sz="2" w:space="1" w:color="FFFFFF"/>
                                    <w:right w:val="single" w:sz="2" w:space="4" w:color="FFFFFF"/>
                                  </w:divBdr>
                                  <w:divsChild>
                                    <w:div w:id="1244607717">
                                      <w:marLeft w:val="0"/>
                                      <w:marRight w:val="0"/>
                                      <w:marTop w:val="0"/>
                                      <w:marBottom w:val="0"/>
                                      <w:divBdr>
                                        <w:top w:val="none" w:sz="0" w:space="0" w:color="auto"/>
                                        <w:left w:val="none" w:sz="0" w:space="0" w:color="auto"/>
                                        <w:bottom w:val="none" w:sz="0" w:space="0" w:color="auto"/>
                                        <w:right w:val="none" w:sz="0" w:space="0" w:color="auto"/>
                                      </w:divBdr>
                                    </w:div>
                                  </w:divsChild>
                                </w:div>
                                <w:div w:id="863441157">
                                  <w:marLeft w:val="0"/>
                                  <w:marRight w:val="0"/>
                                  <w:marTop w:val="0"/>
                                  <w:marBottom w:val="0"/>
                                  <w:divBdr>
                                    <w:top w:val="single" w:sz="2" w:space="1" w:color="FFFFFF"/>
                                    <w:left w:val="single" w:sz="2" w:space="11" w:color="FFFFFF"/>
                                    <w:bottom w:val="single" w:sz="2" w:space="1" w:color="FFFFFF"/>
                                    <w:right w:val="single" w:sz="2" w:space="4" w:color="FFFFFF"/>
                                  </w:divBdr>
                                  <w:divsChild>
                                    <w:div w:id="2020768277">
                                      <w:marLeft w:val="0"/>
                                      <w:marRight w:val="0"/>
                                      <w:marTop w:val="0"/>
                                      <w:marBottom w:val="0"/>
                                      <w:divBdr>
                                        <w:top w:val="none" w:sz="0" w:space="0" w:color="auto"/>
                                        <w:left w:val="none" w:sz="0" w:space="0" w:color="auto"/>
                                        <w:bottom w:val="none" w:sz="0" w:space="0" w:color="auto"/>
                                        <w:right w:val="none" w:sz="0" w:space="0" w:color="auto"/>
                                      </w:divBdr>
                                    </w:div>
                                  </w:divsChild>
                                </w:div>
                                <w:div w:id="206600546">
                                  <w:marLeft w:val="0"/>
                                  <w:marRight w:val="0"/>
                                  <w:marTop w:val="0"/>
                                  <w:marBottom w:val="0"/>
                                  <w:divBdr>
                                    <w:top w:val="single" w:sz="2" w:space="1" w:color="FFFFFF"/>
                                    <w:left w:val="single" w:sz="2" w:space="11" w:color="FFFFFF"/>
                                    <w:bottom w:val="single" w:sz="2" w:space="1" w:color="FFFFFF"/>
                                    <w:right w:val="single" w:sz="2" w:space="4" w:color="FFFFFF"/>
                                  </w:divBdr>
                                  <w:divsChild>
                                    <w:div w:id="1749494610">
                                      <w:marLeft w:val="0"/>
                                      <w:marRight w:val="0"/>
                                      <w:marTop w:val="0"/>
                                      <w:marBottom w:val="0"/>
                                      <w:divBdr>
                                        <w:top w:val="none" w:sz="0" w:space="0" w:color="auto"/>
                                        <w:left w:val="none" w:sz="0" w:space="0" w:color="auto"/>
                                        <w:bottom w:val="none" w:sz="0" w:space="0" w:color="auto"/>
                                        <w:right w:val="none" w:sz="0" w:space="0" w:color="auto"/>
                                      </w:divBdr>
                                    </w:div>
                                  </w:divsChild>
                                </w:div>
                                <w:div w:id="1574857444">
                                  <w:marLeft w:val="0"/>
                                  <w:marRight w:val="0"/>
                                  <w:marTop w:val="0"/>
                                  <w:marBottom w:val="0"/>
                                  <w:divBdr>
                                    <w:top w:val="single" w:sz="2" w:space="1" w:color="FFFFFF"/>
                                    <w:left w:val="single" w:sz="2" w:space="11" w:color="FFFFFF"/>
                                    <w:bottom w:val="single" w:sz="2" w:space="1" w:color="FFFFFF"/>
                                    <w:right w:val="single" w:sz="2" w:space="4" w:color="FFFFFF"/>
                                  </w:divBdr>
                                  <w:divsChild>
                                    <w:div w:id="1432702807">
                                      <w:marLeft w:val="0"/>
                                      <w:marRight w:val="0"/>
                                      <w:marTop w:val="0"/>
                                      <w:marBottom w:val="0"/>
                                      <w:divBdr>
                                        <w:top w:val="none" w:sz="0" w:space="0" w:color="auto"/>
                                        <w:left w:val="none" w:sz="0" w:space="0" w:color="auto"/>
                                        <w:bottom w:val="none" w:sz="0" w:space="0" w:color="auto"/>
                                        <w:right w:val="none" w:sz="0" w:space="0" w:color="auto"/>
                                      </w:divBdr>
                                    </w:div>
                                  </w:divsChild>
                                </w:div>
                                <w:div w:id="69158110">
                                  <w:marLeft w:val="0"/>
                                  <w:marRight w:val="0"/>
                                  <w:marTop w:val="0"/>
                                  <w:marBottom w:val="0"/>
                                  <w:divBdr>
                                    <w:top w:val="single" w:sz="2" w:space="1" w:color="FFFFFF"/>
                                    <w:left w:val="single" w:sz="2" w:space="11" w:color="FFFFFF"/>
                                    <w:bottom w:val="single" w:sz="2" w:space="1" w:color="FFFFFF"/>
                                    <w:right w:val="single" w:sz="2" w:space="4" w:color="FFFFFF"/>
                                  </w:divBdr>
                                  <w:divsChild>
                                    <w:div w:id="1480879946">
                                      <w:marLeft w:val="0"/>
                                      <w:marRight w:val="0"/>
                                      <w:marTop w:val="0"/>
                                      <w:marBottom w:val="0"/>
                                      <w:divBdr>
                                        <w:top w:val="none" w:sz="0" w:space="0" w:color="auto"/>
                                        <w:left w:val="none" w:sz="0" w:space="0" w:color="auto"/>
                                        <w:bottom w:val="none" w:sz="0" w:space="0" w:color="auto"/>
                                        <w:right w:val="none" w:sz="0" w:space="0" w:color="auto"/>
                                      </w:divBdr>
                                    </w:div>
                                  </w:divsChild>
                                </w:div>
                                <w:div w:id="1760565007">
                                  <w:marLeft w:val="0"/>
                                  <w:marRight w:val="0"/>
                                  <w:marTop w:val="0"/>
                                  <w:marBottom w:val="0"/>
                                  <w:divBdr>
                                    <w:top w:val="single" w:sz="2" w:space="1" w:color="FFFFFF"/>
                                    <w:left w:val="single" w:sz="2" w:space="11" w:color="FFFFFF"/>
                                    <w:bottom w:val="single" w:sz="2" w:space="1" w:color="FFFFFF"/>
                                    <w:right w:val="single" w:sz="2" w:space="4" w:color="FFFFFF"/>
                                  </w:divBdr>
                                  <w:divsChild>
                                    <w:div w:id="652679529">
                                      <w:marLeft w:val="0"/>
                                      <w:marRight w:val="0"/>
                                      <w:marTop w:val="0"/>
                                      <w:marBottom w:val="0"/>
                                      <w:divBdr>
                                        <w:top w:val="none" w:sz="0" w:space="0" w:color="auto"/>
                                        <w:left w:val="none" w:sz="0" w:space="0" w:color="auto"/>
                                        <w:bottom w:val="none" w:sz="0" w:space="0" w:color="auto"/>
                                        <w:right w:val="none" w:sz="0" w:space="0" w:color="auto"/>
                                      </w:divBdr>
                                    </w:div>
                                  </w:divsChild>
                                </w:div>
                                <w:div w:id="672798474">
                                  <w:marLeft w:val="0"/>
                                  <w:marRight w:val="0"/>
                                  <w:marTop w:val="0"/>
                                  <w:marBottom w:val="0"/>
                                  <w:divBdr>
                                    <w:top w:val="single" w:sz="2" w:space="1" w:color="FFFFFF"/>
                                    <w:left w:val="single" w:sz="2" w:space="11" w:color="FFFFFF"/>
                                    <w:bottom w:val="single" w:sz="2" w:space="1" w:color="FFFFFF"/>
                                    <w:right w:val="single" w:sz="2" w:space="4" w:color="FFFFFF"/>
                                  </w:divBdr>
                                  <w:divsChild>
                                    <w:div w:id="403138291">
                                      <w:marLeft w:val="0"/>
                                      <w:marRight w:val="0"/>
                                      <w:marTop w:val="0"/>
                                      <w:marBottom w:val="0"/>
                                      <w:divBdr>
                                        <w:top w:val="none" w:sz="0" w:space="0" w:color="auto"/>
                                        <w:left w:val="none" w:sz="0" w:space="0" w:color="auto"/>
                                        <w:bottom w:val="none" w:sz="0" w:space="0" w:color="auto"/>
                                        <w:right w:val="none" w:sz="0" w:space="0" w:color="auto"/>
                                      </w:divBdr>
                                    </w:div>
                                  </w:divsChild>
                                </w:div>
                                <w:div w:id="833492412">
                                  <w:marLeft w:val="0"/>
                                  <w:marRight w:val="0"/>
                                  <w:marTop w:val="0"/>
                                  <w:marBottom w:val="0"/>
                                  <w:divBdr>
                                    <w:top w:val="single" w:sz="2" w:space="1" w:color="FFFFFF"/>
                                    <w:left w:val="single" w:sz="2" w:space="11" w:color="FFFFFF"/>
                                    <w:bottom w:val="single" w:sz="2" w:space="1" w:color="FFFFFF"/>
                                    <w:right w:val="single" w:sz="2" w:space="4" w:color="FFFFFF"/>
                                  </w:divBdr>
                                  <w:divsChild>
                                    <w:div w:id="1646468713">
                                      <w:marLeft w:val="0"/>
                                      <w:marRight w:val="0"/>
                                      <w:marTop w:val="0"/>
                                      <w:marBottom w:val="0"/>
                                      <w:divBdr>
                                        <w:top w:val="none" w:sz="0" w:space="0" w:color="auto"/>
                                        <w:left w:val="none" w:sz="0" w:space="0" w:color="auto"/>
                                        <w:bottom w:val="none" w:sz="0" w:space="0" w:color="auto"/>
                                        <w:right w:val="none" w:sz="0" w:space="0" w:color="auto"/>
                                      </w:divBdr>
                                    </w:div>
                                  </w:divsChild>
                                </w:div>
                                <w:div w:id="2018730143">
                                  <w:marLeft w:val="0"/>
                                  <w:marRight w:val="0"/>
                                  <w:marTop w:val="0"/>
                                  <w:marBottom w:val="0"/>
                                  <w:divBdr>
                                    <w:top w:val="single" w:sz="2" w:space="1" w:color="FFFFFF"/>
                                    <w:left w:val="single" w:sz="2" w:space="11" w:color="FFFFFF"/>
                                    <w:bottom w:val="single" w:sz="2" w:space="1" w:color="FFFFFF"/>
                                    <w:right w:val="single" w:sz="2" w:space="4" w:color="FFFFFF"/>
                                  </w:divBdr>
                                  <w:divsChild>
                                    <w:div w:id="1448816633">
                                      <w:marLeft w:val="0"/>
                                      <w:marRight w:val="0"/>
                                      <w:marTop w:val="0"/>
                                      <w:marBottom w:val="0"/>
                                      <w:divBdr>
                                        <w:top w:val="none" w:sz="0" w:space="0" w:color="auto"/>
                                        <w:left w:val="none" w:sz="0" w:space="0" w:color="auto"/>
                                        <w:bottom w:val="none" w:sz="0" w:space="0" w:color="auto"/>
                                        <w:right w:val="none" w:sz="0" w:space="0" w:color="auto"/>
                                      </w:divBdr>
                                    </w:div>
                                  </w:divsChild>
                                </w:div>
                                <w:div w:id="1169174608">
                                  <w:marLeft w:val="0"/>
                                  <w:marRight w:val="0"/>
                                  <w:marTop w:val="0"/>
                                  <w:marBottom w:val="0"/>
                                  <w:divBdr>
                                    <w:top w:val="single" w:sz="2" w:space="1" w:color="FFFFFF"/>
                                    <w:left w:val="single" w:sz="2" w:space="11" w:color="FFFFFF"/>
                                    <w:bottom w:val="single" w:sz="2" w:space="1" w:color="FFFFFF"/>
                                    <w:right w:val="single" w:sz="2" w:space="4" w:color="FFFFFF"/>
                                  </w:divBdr>
                                  <w:divsChild>
                                    <w:div w:id="1628006826">
                                      <w:marLeft w:val="0"/>
                                      <w:marRight w:val="0"/>
                                      <w:marTop w:val="0"/>
                                      <w:marBottom w:val="0"/>
                                      <w:divBdr>
                                        <w:top w:val="none" w:sz="0" w:space="0" w:color="auto"/>
                                        <w:left w:val="none" w:sz="0" w:space="0" w:color="auto"/>
                                        <w:bottom w:val="none" w:sz="0" w:space="0" w:color="auto"/>
                                        <w:right w:val="none" w:sz="0" w:space="0" w:color="auto"/>
                                      </w:divBdr>
                                    </w:div>
                                  </w:divsChild>
                                </w:div>
                                <w:div w:id="1924877900">
                                  <w:marLeft w:val="0"/>
                                  <w:marRight w:val="0"/>
                                  <w:marTop w:val="0"/>
                                  <w:marBottom w:val="0"/>
                                  <w:divBdr>
                                    <w:top w:val="single" w:sz="2" w:space="1" w:color="FFFFFF"/>
                                    <w:left w:val="single" w:sz="2" w:space="11" w:color="FFFFFF"/>
                                    <w:bottom w:val="single" w:sz="2" w:space="4" w:color="FFFFFF"/>
                                    <w:right w:val="single" w:sz="2" w:space="4" w:color="FFFFFF"/>
                                  </w:divBdr>
                                  <w:divsChild>
                                    <w:div w:id="1211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45536">
                          <w:marLeft w:val="0"/>
                          <w:marRight w:val="0"/>
                          <w:marTop w:val="0"/>
                          <w:marBottom w:val="300"/>
                          <w:divBdr>
                            <w:top w:val="none" w:sz="0" w:space="0" w:color="auto"/>
                            <w:left w:val="none" w:sz="0" w:space="0" w:color="auto"/>
                            <w:bottom w:val="none" w:sz="0" w:space="0" w:color="auto"/>
                            <w:right w:val="none" w:sz="0" w:space="0" w:color="auto"/>
                          </w:divBdr>
                          <w:divsChild>
                            <w:div w:id="248587359">
                              <w:marLeft w:val="0"/>
                              <w:marRight w:val="0"/>
                              <w:marTop w:val="0"/>
                              <w:marBottom w:val="0"/>
                              <w:divBdr>
                                <w:top w:val="none" w:sz="0" w:space="0" w:color="auto"/>
                                <w:left w:val="none" w:sz="0" w:space="0" w:color="auto"/>
                                <w:bottom w:val="none" w:sz="0" w:space="0" w:color="auto"/>
                                <w:right w:val="none" w:sz="0" w:space="0" w:color="auto"/>
                              </w:divBdr>
                              <w:divsChild>
                                <w:div w:id="377239051">
                                  <w:marLeft w:val="0"/>
                                  <w:marRight w:val="0"/>
                                  <w:marTop w:val="0"/>
                                  <w:marBottom w:val="0"/>
                                  <w:divBdr>
                                    <w:top w:val="single" w:sz="2" w:space="4" w:color="FFFFFF"/>
                                    <w:left w:val="single" w:sz="2" w:space="11" w:color="FFFFFF"/>
                                    <w:bottom w:val="single" w:sz="2" w:space="1" w:color="FFFFFF"/>
                                    <w:right w:val="single" w:sz="2" w:space="4" w:color="FFFFFF"/>
                                  </w:divBdr>
                                  <w:divsChild>
                                    <w:div w:id="1525941149">
                                      <w:marLeft w:val="0"/>
                                      <w:marRight w:val="0"/>
                                      <w:marTop w:val="0"/>
                                      <w:marBottom w:val="0"/>
                                      <w:divBdr>
                                        <w:top w:val="none" w:sz="0" w:space="0" w:color="auto"/>
                                        <w:left w:val="none" w:sz="0" w:space="0" w:color="auto"/>
                                        <w:bottom w:val="none" w:sz="0" w:space="0" w:color="auto"/>
                                        <w:right w:val="none" w:sz="0" w:space="0" w:color="auto"/>
                                      </w:divBdr>
                                    </w:div>
                                  </w:divsChild>
                                </w:div>
                                <w:div w:id="1083378743">
                                  <w:marLeft w:val="0"/>
                                  <w:marRight w:val="0"/>
                                  <w:marTop w:val="0"/>
                                  <w:marBottom w:val="0"/>
                                  <w:divBdr>
                                    <w:top w:val="single" w:sz="2" w:space="1" w:color="FFFFFF"/>
                                    <w:left w:val="single" w:sz="2" w:space="11" w:color="FFFFFF"/>
                                    <w:bottom w:val="single" w:sz="2" w:space="1" w:color="FFFFFF"/>
                                    <w:right w:val="single" w:sz="2" w:space="4" w:color="FFFFFF"/>
                                  </w:divBdr>
                                  <w:divsChild>
                                    <w:div w:id="1431702133">
                                      <w:marLeft w:val="0"/>
                                      <w:marRight w:val="0"/>
                                      <w:marTop w:val="0"/>
                                      <w:marBottom w:val="0"/>
                                      <w:divBdr>
                                        <w:top w:val="none" w:sz="0" w:space="0" w:color="auto"/>
                                        <w:left w:val="none" w:sz="0" w:space="0" w:color="auto"/>
                                        <w:bottom w:val="none" w:sz="0" w:space="0" w:color="auto"/>
                                        <w:right w:val="none" w:sz="0" w:space="0" w:color="auto"/>
                                      </w:divBdr>
                                    </w:div>
                                  </w:divsChild>
                                </w:div>
                                <w:div w:id="233052916">
                                  <w:marLeft w:val="0"/>
                                  <w:marRight w:val="0"/>
                                  <w:marTop w:val="0"/>
                                  <w:marBottom w:val="0"/>
                                  <w:divBdr>
                                    <w:top w:val="single" w:sz="2" w:space="1" w:color="FFFFFF"/>
                                    <w:left w:val="single" w:sz="2" w:space="11" w:color="FFFFFF"/>
                                    <w:bottom w:val="single" w:sz="2" w:space="1" w:color="FFFFFF"/>
                                    <w:right w:val="single" w:sz="2" w:space="4" w:color="FFFFFF"/>
                                  </w:divBdr>
                                  <w:divsChild>
                                    <w:div w:id="569853480">
                                      <w:marLeft w:val="0"/>
                                      <w:marRight w:val="0"/>
                                      <w:marTop w:val="0"/>
                                      <w:marBottom w:val="0"/>
                                      <w:divBdr>
                                        <w:top w:val="none" w:sz="0" w:space="0" w:color="auto"/>
                                        <w:left w:val="none" w:sz="0" w:space="0" w:color="auto"/>
                                        <w:bottom w:val="none" w:sz="0" w:space="0" w:color="auto"/>
                                        <w:right w:val="none" w:sz="0" w:space="0" w:color="auto"/>
                                      </w:divBdr>
                                    </w:div>
                                  </w:divsChild>
                                </w:div>
                                <w:div w:id="598100700">
                                  <w:marLeft w:val="0"/>
                                  <w:marRight w:val="0"/>
                                  <w:marTop w:val="0"/>
                                  <w:marBottom w:val="0"/>
                                  <w:divBdr>
                                    <w:top w:val="single" w:sz="2" w:space="1" w:color="FFFFFF"/>
                                    <w:left w:val="single" w:sz="2" w:space="11" w:color="FFFFFF"/>
                                    <w:bottom w:val="single" w:sz="2" w:space="1" w:color="FFFFFF"/>
                                    <w:right w:val="single" w:sz="2" w:space="4" w:color="FFFFFF"/>
                                  </w:divBdr>
                                  <w:divsChild>
                                    <w:div w:id="171455739">
                                      <w:marLeft w:val="0"/>
                                      <w:marRight w:val="0"/>
                                      <w:marTop w:val="0"/>
                                      <w:marBottom w:val="0"/>
                                      <w:divBdr>
                                        <w:top w:val="none" w:sz="0" w:space="0" w:color="auto"/>
                                        <w:left w:val="none" w:sz="0" w:space="0" w:color="auto"/>
                                        <w:bottom w:val="none" w:sz="0" w:space="0" w:color="auto"/>
                                        <w:right w:val="none" w:sz="0" w:space="0" w:color="auto"/>
                                      </w:divBdr>
                                    </w:div>
                                  </w:divsChild>
                                </w:div>
                                <w:div w:id="569272825">
                                  <w:marLeft w:val="0"/>
                                  <w:marRight w:val="0"/>
                                  <w:marTop w:val="0"/>
                                  <w:marBottom w:val="0"/>
                                  <w:divBdr>
                                    <w:top w:val="single" w:sz="2" w:space="1" w:color="FFFFFF"/>
                                    <w:left w:val="single" w:sz="2" w:space="11" w:color="FFFFFF"/>
                                    <w:bottom w:val="single" w:sz="2" w:space="1" w:color="FFFFFF"/>
                                    <w:right w:val="single" w:sz="2" w:space="4" w:color="FFFFFF"/>
                                  </w:divBdr>
                                  <w:divsChild>
                                    <w:div w:id="1766996116">
                                      <w:marLeft w:val="0"/>
                                      <w:marRight w:val="0"/>
                                      <w:marTop w:val="0"/>
                                      <w:marBottom w:val="0"/>
                                      <w:divBdr>
                                        <w:top w:val="none" w:sz="0" w:space="0" w:color="auto"/>
                                        <w:left w:val="none" w:sz="0" w:space="0" w:color="auto"/>
                                        <w:bottom w:val="none" w:sz="0" w:space="0" w:color="auto"/>
                                        <w:right w:val="none" w:sz="0" w:space="0" w:color="auto"/>
                                      </w:divBdr>
                                    </w:div>
                                  </w:divsChild>
                                </w:div>
                                <w:div w:id="149293639">
                                  <w:marLeft w:val="0"/>
                                  <w:marRight w:val="0"/>
                                  <w:marTop w:val="0"/>
                                  <w:marBottom w:val="0"/>
                                  <w:divBdr>
                                    <w:top w:val="single" w:sz="2" w:space="1" w:color="FFFFFF"/>
                                    <w:left w:val="single" w:sz="2" w:space="11" w:color="FFFFFF"/>
                                    <w:bottom w:val="single" w:sz="2" w:space="1" w:color="FFFFFF"/>
                                    <w:right w:val="single" w:sz="2" w:space="4" w:color="FFFFFF"/>
                                  </w:divBdr>
                                  <w:divsChild>
                                    <w:div w:id="633364797">
                                      <w:marLeft w:val="0"/>
                                      <w:marRight w:val="0"/>
                                      <w:marTop w:val="0"/>
                                      <w:marBottom w:val="0"/>
                                      <w:divBdr>
                                        <w:top w:val="none" w:sz="0" w:space="0" w:color="auto"/>
                                        <w:left w:val="none" w:sz="0" w:space="0" w:color="auto"/>
                                        <w:bottom w:val="none" w:sz="0" w:space="0" w:color="auto"/>
                                        <w:right w:val="none" w:sz="0" w:space="0" w:color="auto"/>
                                      </w:divBdr>
                                    </w:div>
                                  </w:divsChild>
                                </w:div>
                                <w:div w:id="252904555">
                                  <w:marLeft w:val="0"/>
                                  <w:marRight w:val="0"/>
                                  <w:marTop w:val="0"/>
                                  <w:marBottom w:val="0"/>
                                  <w:divBdr>
                                    <w:top w:val="single" w:sz="2" w:space="1" w:color="FFFFFF"/>
                                    <w:left w:val="single" w:sz="2" w:space="11" w:color="FFFFFF"/>
                                    <w:bottom w:val="single" w:sz="2" w:space="1" w:color="FFFFFF"/>
                                    <w:right w:val="single" w:sz="2" w:space="4" w:color="FFFFFF"/>
                                  </w:divBdr>
                                  <w:divsChild>
                                    <w:div w:id="1624727559">
                                      <w:marLeft w:val="0"/>
                                      <w:marRight w:val="0"/>
                                      <w:marTop w:val="0"/>
                                      <w:marBottom w:val="0"/>
                                      <w:divBdr>
                                        <w:top w:val="none" w:sz="0" w:space="0" w:color="auto"/>
                                        <w:left w:val="none" w:sz="0" w:space="0" w:color="auto"/>
                                        <w:bottom w:val="none" w:sz="0" w:space="0" w:color="auto"/>
                                        <w:right w:val="none" w:sz="0" w:space="0" w:color="auto"/>
                                      </w:divBdr>
                                    </w:div>
                                  </w:divsChild>
                                </w:div>
                                <w:div w:id="366874637">
                                  <w:marLeft w:val="0"/>
                                  <w:marRight w:val="0"/>
                                  <w:marTop w:val="0"/>
                                  <w:marBottom w:val="0"/>
                                  <w:divBdr>
                                    <w:top w:val="single" w:sz="2" w:space="1" w:color="FFFFFF"/>
                                    <w:left w:val="single" w:sz="2" w:space="11" w:color="FFFFFF"/>
                                    <w:bottom w:val="single" w:sz="2" w:space="1" w:color="FFFFFF"/>
                                    <w:right w:val="single" w:sz="2" w:space="4" w:color="FFFFFF"/>
                                  </w:divBdr>
                                  <w:divsChild>
                                    <w:div w:id="163982159">
                                      <w:marLeft w:val="0"/>
                                      <w:marRight w:val="0"/>
                                      <w:marTop w:val="0"/>
                                      <w:marBottom w:val="0"/>
                                      <w:divBdr>
                                        <w:top w:val="none" w:sz="0" w:space="0" w:color="auto"/>
                                        <w:left w:val="none" w:sz="0" w:space="0" w:color="auto"/>
                                        <w:bottom w:val="none" w:sz="0" w:space="0" w:color="auto"/>
                                        <w:right w:val="none" w:sz="0" w:space="0" w:color="auto"/>
                                      </w:divBdr>
                                    </w:div>
                                  </w:divsChild>
                                </w:div>
                                <w:div w:id="1124545088">
                                  <w:marLeft w:val="0"/>
                                  <w:marRight w:val="0"/>
                                  <w:marTop w:val="0"/>
                                  <w:marBottom w:val="0"/>
                                  <w:divBdr>
                                    <w:top w:val="single" w:sz="2" w:space="1" w:color="FFFFFF"/>
                                    <w:left w:val="single" w:sz="2" w:space="11" w:color="FFFFFF"/>
                                    <w:bottom w:val="single" w:sz="2" w:space="1" w:color="FFFFFF"/>
                                    <w:right w:val="single" w:sz="2" w:space="4" w:color="FFFFFF"/>
                                  </w:divBdr>
                                  <w:divsChild>
                                    <w:div w:id="1568884569">
                                      <w:marLeft w:val="0"/>
                                      <w:marRight w:val="0"/>
                                      <w:marTop w:val="0"/>
                                      <w:marBottom w:val="0"/>
                                      <w:divBdr>
                                        <w:top w:val="none" w:sz="0" w:space="0" w:color="auto"/>
                                        <w:left w:val="none" w:sz="0" w:space="0" w:color="auto"/>
                                        <w:bottom w:val="none" w:sz="0" w:space="0" w:color="auto"/>
                                        <w:right w:val="none" w:sz="0" w:space="0" w:color="auto"/>
                                      </w:divBdr>
                                    </w:div>
                                  </w:divsChild>
                                </w:div>
                                <w:div w:id="1367489426">
                                  <w:marLeft w:val="0"/>
                                  <w:marRight w:val="0"/>
                                  <w:marTop w:val="0"/>
                                  <w:marBottom w:val="0"/>
                                  <w:divBdr>
                                    <w:top w:val="single" w:sz="2" w:space="1" w:color="FFFFFF"/>
                                    <w:left w:val="single" w:sz="2" w:space="11" w:color="FFFFFF"/>
                                    <w:bottom w:val="single" w:sz="2" w:space="1" w:color="FFFFFF"/>
                                    <w:right w:val="single" w:sz="2" w:space="4" w:color="FFFFFF"/>
                                  </w:divBdr>
                                  <w:divsChild>
                                    <w:div w:id="1545823428">
                                      <w:marLeft w:val="0"/>
                                      <w:marRight w:val="0"/>
                                      <w:marTop w:val="0"/>
                                      <w:marBottom w:val="0"/>
                                      <w:divBdr>
                                        <w:top w:val="none" w:sz="0" w:space="0" w:color="auto"/>
                                        <w:left w:val="none" w:sz="0" w:space="0" w:color="auto"/>
                                        <w:bottom w:val="none" w:sz="0" w:space="0" w:color="auto"/>
                                        <w:right w:val="none" w:sz="0" w:space="0" w:color="auto"/>
                                      </w:divBdr>
                                    </w:div>
                                  </w:divsChild>
                                </w:div>
                                <w:div w:id="161698444">
                                  <w:marLeft w:val="0"/>
                                  <w:marRight w:val="0"/>
                                  <w:marTop w:val="0"/>
                                  <w:marBottom w:val="0"/>
                                  <w:divBdr>
                                    <w:top w:val="single" w:sz="2" w:space="1" w:color="FFFFFF"/>
                                    <w:left w:val="single" w:sz="2" w:space="11" w:color="FFFFFF"/>
                                    <w:bottom w:val="single" w:sz="2" w:space="1" w:color="FFFFFF"/>
                                    <w:right w:val="single" w:sz="2" w:space="4" w:color="FFFFFF"/>
                                  </w:divBdr>
                                  <w:divsChild>
                                    <w:div w:id="2086879427">
                                      <w:marLeft w:val="0"/>
                                      <w:marRight w:val="0"/>
                                      <w:marTop w:val="0"/>
                                      <w:marBottom w:val="0"/>
                                      <w:divBdr>
                                        <w:top w:val="none" w:sz="0" w:space="0" w:color="auto"/>
                                        <w:left w:val="none" w:sz="0" w:space="0" w:color="auto"/>
                                        <w:bottom w:val="none" w:sz="0" w:space="0" w:color="auto"/>
                                        <w:right w:val="none" w:sz="0" w:space="0" w:color="auto"/>
                                      </w:divBdr>
                                    </w:div>
                                  </w:divsChild>
                                </w:div>
                                <w:div w:id="653098177">
                                  <w:marLeft w:val="0"/>
                                  <w:marRight w:val="0"/>
                                  <w:marTop w:val="0"/>
                                  <w:marBottom w:val="0"/>
                                  <w:divBdr>
                                    <w:top w:val="single" w:sz="2" w:space="1" w:color="FFFFFF"/>
                                    <w:left w:val="single" w:sz="2" w:space="11" w:color="FFFFFF"/>
                                    <w:bottom w:val="single" w:sz="2" w:space="1" w:color="FFFFFF"/>
                                    <w:right w:val="single" w:sz="2" w:space="4" w:color="FFFFFF"/>
                                  </w:divBdr>
                                  <w:divsChild>
                                    <w:div w:id="2003503729">
                                      <w:marLeft w:val="0"/>
                                      <w:marRight w:val="0"/>
                                      <w:marTop w:val="0"/>
                                      <w:marBottom w:val="0"/>
                                      <w:divBdr>
                                        <w:top w:val="none" w:sz="0" w:space="0" w:color="auto"/>
                                        <w:left w:val="none" w:sz="0" w:space="0" w:color="auto"/>
                                        <w:bottom w:val="none" w:sz="0" w:space="0" w:color="auto"/>
                                        <w:right w:val="none" w:sz="0" w:space="0" w:color="auto"/>
                                      </w:divBdr>
                                    </w:div>
                                  </w:divsChild>
                                </w:div>
                                <w:div w:id="919019268">
                                  <w:marLeft w:val="0"/>
                                  <w:marRight w:val="0"/>
                                  <w:marTop w:val="0"/>
                                  <w:marBottom w:val="0"/>
                                  <w:divBdr>
                                    <w:top w:val="single" w:sz="2" w:space="1" w:color="FFFFFF"/>
                                    <w:left w:val="single" w:sz="2" w:space="11" w:color="FFFFFF"/>
                                    <w:bottom w:val="single" w:sz="2" w:space="1" w:color="FFFFFF"/>
                                    <w:right w:val="single" w:sz="2" w:space="4" w:color="FFFFFF"/>
                                  </w:divBdr>
                                  <w:divsChild>
                                    <w:div w:id="871452519">
                                      <w:marLeft w:val="0"/>
                                      <w:marRight w:val="0"/>
                                      <w:marTop w:val="0"/>
                                      <w:marBottom w:val="0"/>
                                      <w:divBdr>
                                        <w:top w:val="none" w:sz="0" w:space="0" w:color="auto"/>
                                        <w:left w:val="none" w:sz="0" w:space="0" w:color="auto"/>
                                        <w:bottom w:val="none" w:sz="0" w:space="0" w:color="auto"/>
                                        <w:right w:val="none" w:sz="0" w:space="0" w:color="auto"/>
                                      </w:divBdr>
                                    </w:div>
                                  </w:divsChild>
                                </w:div>
                                <w:div w:id="1843929836">
                                  <w:marLeft w:val="0"/>
                                  <w:marRight w:val="0"/>
                                  <w:marTop w:val="0"/>
                                  <w:marBottom w:val="0"/>
                                  <w:divBdr>
                                    <w:top w:val="single" w:sz="2" w:space="1" w:color="FFFFFF"/>
                                    <w:left w:val="single" w:sz="2" w:space="11" w:color="FFFFFF"/>
                                    <w:bottom w:val="single" w:sz="2" w:space="1" w:color="FFFFFF"/>
                                    <w:right w:val="single" w:sz="2" w:space="4" w:color="FFFFFF"/>
                                  </w:divBdr>
                                  <w:divsChild>
                                    <w:div w:id="7291177">
                                      <w:marLeft w:val="0"/>
                                      <w:marRight w:val="0"/>
                                      <w:marTop w:val="0"/>
                                      <w:marBottom w:val="0"/>
                                      <w:divBdr>
                                        <w:top w:val="none" w:sz="0" w:space="0" w:color="auto"/>
                                        <w:left w:val="none" w:sz="0" w:space="0" w:color="auto"/>
                                        <w:bottom w:val="none" w:sz="0" w:space="0" w:color="auto"/>
                                        <w:right w:val="none" w:sz="0" w:space="0" w:color="auto"/>
                                      </w:divBdr>
                                    </w:div>
                                  </w:divsChild>
                                </w:div>
                                <w:div w:id="1528176170">
                                  <w:marLeft w:val="0"/>
                                  <w:marRight w:val="0"/>
                                  <w:marTop w:val="0"/>
                                  <w:marBottom w:val="0"/>
                                  <w:divBdr>
                                    <w:top w:val="single" w:sz="2" w:space="1" w:color="FFFFFF"/>
                                    <w:left w:val="single" w:sz="2" w:space="11" w:color="FFFFFF"/>
                                    <w:bottom w:val="single" w:sz="2" w:space="1" w:color="FFFFFF"/>
                                    <w:right w:val="single" w:sz="2" w:space="4" w:color="FFFFFF"/>
                                  </w:divBdr>
                                  <w:divsChild>
                                    <w:div w:id="1289043554">
                                      <w:marLeft w:val="0"/>
                                      <w:marRight w:val="0"/>
                                      <w:marTop w:val="0"/>
                                      <w:marBottom w:val="0"/>
                                      <w:divBdr>
                                        <w:top w:val="none" w:sz="0" w:space="0" w:color="auto"/>
                                        <w:left w:val="none" w:sz="0" w:space="0" w:color="auto"/>
                                        <w:bottom w:val="none" w:sz="0" w:space="0" w:color="auto"/>
                                        <w:right w:val="none" w:sz="0" w:space="0" w:color="auto"/>
                                      </w:divBdr>
                                    </w:div>
                                  </w:divsChild>
                                </w:div>
                                <w:div w:id="1784688417">
                                  <w:marLeft w:val="0"/>
                                  <w:marRight w:val="0"/>
                                  <w:marTop w:val="0"/>
                                  <w:marBottom w:val="0"/>
                                  <w:divBdr>
                                    <w:top w:val="single" w:sz="2" w:space="1" w:color="FFFFFF"/>
                                    <w:left w:val="single" w:sz="2" w:space="11" w:color="FFFFFF"/>
                                    <w:bottom w:val="single" w:sz="2" w:space="1" w:color="FFFFFF"/>
                                    <w:right w:val="single" w:sz="2" w:space="4" w:color="FFFFFF"/>
                                  </w:divBdr>
                                  <w:divsChild>
                                    <w:div w:id="1231499977">
                                      <w:marLeft w:val="0"/>
                                      <w:marRight w:val="0"/>
                                      <w:marTop w:val="0"/>
                                      <w:marBottom w:val="0"/>
                                      <w:divBdr>
                                        <w:top w:val="none" w:sz="0" w:space="0" w:color="auto"/>
                                        <w:left w:val="none" w:sz="0" w:space="0" w:color="auto"/>
                                        <w:bottom w:val="none" w:sz="0" w:space="0" w:color="auto"/>
                                        <w:right w:val="none" w:sz="0" w:space="0" w:color="auto"/>
                                      </w:divBdr>
                                    </w:div>
                                  </w:divsChild>
                                </w:div>
                                <w:div w:id="376586831">
                                  <w:marLeft w:val="0"/>
                                  <w:marRight w:val="0"/>
                                  <w:marTop w:val="0"/>
                                  <w:marBottom w:val="0"/>
                                  <w:divBdr>
                                    <w:top w:val="single" w:sz="2" w:space="1" w:color="FFFFFF"/>
                                    <w:left w:val="single" w:sz="2" w:space="11" w:color="FFFFFF"/>
                                    <w:bottom w:val="single" w:sz="2" w:space="1" w:color="FFFFFF"/>
                                    <w:right w:val="single" w:sz="2" w:space="4" w:color="FFFFFF"/>
                                  </w:divBdr>
                                  <w:divsChild>
                                    <w:div w:id="204609992">
                                      <w:marLeft w:val="0"/>
                                      <w:marRight w:val="0"/>
                                      <w:marTop w:val="0"/>
                                      <w:marBottom w:val="0"/>
                                      <w:divBdr>
                                        <w:top w:val="none" w:sz="0" w:space="0" w:color="auto"/>
                                        <w:left w:val="none" w:sz="0" w:space="0" w:color="auto"/>
                                        <w:bottom w:val="none" w:sz="0" w:space="0" w:color="auto"/>
                                        <w:right w:val="none" w:sz="0" w:space="0" w:color="auto"/>
                                      </w:divBdr>
                                    </w:div>
                                  </w:divsChild>
                                </w:div>
                                <w:div w:id="1055742277">
                                  <w:marLeft w:val="0"/>
                                  <w:marRight w:val="0"/>
                                  <w:marTop w:val="0"/>
                                  <w:marBottom w:val="0"/>
                                  <w:divBdr>
                                    <w:top w:val="single" w:sz="2" w:space="1" w:color="FFFFFF"/>
                                    <w:left w:val="single" w:sz="2" w:space="11" w:color="FFFFFF"/>
                                    <w:bottom w:val="single" w:sz="2" w:space="1" w:color="FFFFFF"/>
                                    <w:right w:val="single" w:sz="2" w:space="4" w:color="FFFFFF"/>
                                  </w:divBdr>
                                  <w:divsChild>
                                    <w:div w:id="1806507505">
                                      <w:marLeft w:val="0"/>
                                      <w:marRight w:val="0"/>
                                      <w:marTop w:val="0"/>
                                      <w:marBottom w:val="0"/>
                                      <w:divBdr>
                                        <w:top w:val="none" w:sz="0" w:space="0" w:color="auto"/>
                                        <w:left w:val="none" w:sz="0" w:space="0" w:color="auto"/>
                                        <w:bottom w:val="none" w:sz="0" w:space="0" w:color="auto"/>
                                        <w:right w:val="none" w:sz="0" w:space="0" w:color="auto"/>
                                      </w:divBdr>
                                    </w:div>
                                  </w:divsChild>
                                </w:div>
                                <w:div w:id="2034844833">
                                  <w:marLeft w:val="0"/>
                                  <w:marRight w:val="0"/>
                                  <w:marTop w:val="0"/>
                                  <w:marBottom w:val="0"/>
                                  <w:divBdr>
                                    <w:top w:val="single" w:sz="2" w:space="1" w:color="FFFFFF"/>
                                    <w:left w:val="single" w:sz="2" w:space="11" w:color="FFFFFF"/>
                                    <w:bottom w:val="single" w:sz="2" w:space="1" w:color="FFFFFF"/>
                                    <w:right w:val="single" w:sz="2" w:space="4" w:color="FFFFFF"/>
                                  </w:divBdr>
                                  <w:divsChild>
                                    <w:div w:id="1241208397">
                                      <w:marLeft w:val="0"/>
                                      <w:marRight w:val="0"/>
                                      <w:marTop w:val="0"/>
                                      <w:marBottom w:val="0"/>
                                      <w:divBdr>
                                        <w:top w:val="none" w:sz="0" w:space="0" w:color="auto"/>
                                        <w:left w:val="none" w:sz="0" w:space="0" w:color="auto"/>
                                        <w:bottom w:val="none" w:sz="0" w:space="0" w:color="auto"/>
                                        <w:right w:val="none" w:sz="0" w:space="0" w:color="auto"/>
                                      </w:divBdr>
                                    </w:div>
                                  </w:divsChild>
                                </w:div>
                                <w:div w:id="283661557">
                                  <w:marLeft w:val="0"/>
                                  <w:marRight w:val="0"/>
                                  <w:marTop w:val="0"/>
                                  <w:marBottom w:val="0"/>
                                  <w:divBdr>
                                    <w:top w:val="single" w:sz="2" w:space="1" w:color="FFFFFF"/>
                                    <w:left w:val="single" w:sz="2" w:space="11" w:color="FFFFFF"/>
                                    <w:bottom w:val="single" w:sz="2" w:space="1" w:color="FFFFFF"/>
                                    <w:right w:val="single" w:sz="2" w:space="4" w:color="FFFFFF"/>
                                  </w:divBdr>
                                  <w:divsChild>
                                    <w:div w:id="1937900878">
                                      <w:marLeft w:val="0"/>
                                      <w:marRight w:val="0"/>
                                      <w:marTop w:val="0"/>
                                      <w:marBottom w:val="0"/>
                                      <w:divBdr>
                                        <w:top w:val="none" w:sz="0" w:space="0" w:color="auto"/>
                                        <w:left w:val="none" w:sz="0" w:space="0" w:color="auto"/>
                                        <w:bottom w:val="none" w:sz="0" w:space="0" w:color="auto"/>
                                        <w:right w:val="none" w:sz="0" w:space="0" w:color="auto"/>
                                      </w:divBdr>
                                    </w:div>
                                  </w:divsChild>
                                </w:div>
                                <w:div w:id="1208302847">
                                  <w:marLeft w:val="0"/>
                                  <w:marRight w:val="0"/>
                                  <w:marTop w:val="0"/>
                                  <w:marBottom w:val="0"/>
                                  <w:divBdr>
                                    <w:top w:val="single" w:sz="2" w:space="1" w:color="FFFFFF"/>
                                    <w:left w:val="single" w:sz="2" w:space="11" w:color="FFFFFF"/>
                                    <w:bottom w:val="single" w:sz="2" w:space="4" w:color="FFFFFF"/>
                                    <w:right w:val="single" w:sz="2" w:space="4" w:color="FFFFFF"/>
                                  </w:divBdr>
                                  <w:divsChild>
                                    <w:div w:id="1842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6423">
                          <w:marLeft w:val="0"/>
                          <w:marRight w:val="0"/>
                          <w:marTop w:val="0"/>
                          <w:marBottom w:val="300"/>
                          <w:divBdr>
                            <w:top w:val="none" w:sz="0" w:space="0" w:color="auto"/>
                            <w:left w:val="none" w:sz="0" w:space="0" w:color="auto"/>
                            <w:bottom w:val="none" w:sz="0" w:space="0" w:color="auto"/>
                            <w:right w:val="none" w:sz="0" w:space="0" w:color="auto"/>
                          </w:divBdr>
                          <w:divsChild>
                            <w:div w:id="1636059757">
                              <w:marLeft w:val="0"/>
                              <w:marRight w:val="0"/>
                              <w:marTop w:val="0"/>
                              <w:marBottom w:val="0"/>
                              <w:divBdr>
                                <w:top w:val="none" w:sz="0" w:space="0" w:color="auto"/>
                                <w:left w:val="none" w:sz="0" w:space="0" w:color="auto"/>
                                <w:bottom w:val="none" w:sz="0" w:space="0" w:color="auto"/>
                                <w:right w:val="none" w:sz="0" w:space="0" w:color="auto"/>
                              </w:divBdr>
                              <w:divsChild>
                                <w:div w:id="1741907200">
                                  <w:marLeft w:val="0"/>
                                  <w:marRight w:val="0"/>
                                  <w:marTop w:val="0"/>
                                  <w:marBottom w:val="0"/>
                                  <w:divBdr>
                                    <w:top w:val="single" w:sz="2" w:space="4" w:color="FFFFFF"/>
                                    <w:left w:val="single" w:sz="2" w:space="11" w:color="FFFFFF"/>
                                    <w:bottom w:val="single" w:sz="2" w:space="1" w:color="FFFFFF"/>
                                    <w:right w:val="single" w:sz="2" w:space="4" w:color="FFFFFF"/>
                                  </w:divBdr>
                                  <w:divsChild>
                                    <w:div w:id="1184586047">
                                      <w:marLeft w:val="0"/>
                                      <w:marRight w:val="0"/>
                                      <w:marTop w:val="0"/>
                                      <w:marBottom w:val="0"/>
                                      <w:divBdr>
                                        <w:top w:val="none" w:sz="0" w:space="0" w:color="auto"/>
                                        <w:left w:val="none" w:sz="0" w:space="0" w:color="auto"/>
                                        <w:bottom w:val="none" w:sz="0" w:space="0" w:color="auto"/>
                                        <w:right w:val="none" w:sz="0" w:space="0" w:color="auto"/>
                                      </w:divBdr>
                                    </w:div>
                                  </w:divsChild>
                                </w:div>
                                <w:div w:id="304430515">
                                  <w:marLeft w:val="0"/>
                                  <w:marRight w:val="0"/>
                                  <w:marTop w:val="0"/>
                                  <w:marBottom w:val="0"/>
                                  <w:divBdr>
                                    <w:top w:val="single" w:sz="2" w:space="1" w:color="FFFFFF"/>
                                    <w:left w:val="single" w:sz="2" w:space="11" w:color="FFFFFF"/>
                                    <w:bottom w:val="single" w:sz="2" w:space="1" w:color="FFFFFF"/>
                                    <w:right w:val="single" w:sz="2" w:space="4" w:color="FFFFFF"/>
                                  </w:divBdr>
                                  <w:divsChild>
                                    <w:div w:id="1301812780">
                                      <w:marLeft w:val="0"/>
                                      <w:marRight w:val="0"/>
                                      <w:marTop w:val="0"/>
                                      <w:marBottom w:val="0"/>
                                      <w:divBdr>
                                        <w:top w:val="none" w:sz="0" w:space="0" w:color="auto"/>
                                        <w:left w:val="none" w:sz="0" w:space="0" w:color="auto"/>
                                        <w:bottom w:val="none" w:sz="0" w:space="0" w:color="auto"/>
                                        <w:right w:val="none" w:sz="0" w:space="0" w:color="auto"/>
                                      </w:divBdr>
                                    </w:div>
                                  </w:divsChild>
                                </w:div>
                                <w:div w:id="1012606375">
                                  <w:marLeft w:val="0"/>
                                  <w:marRight w:val="0"/>
                                  <w:marTop w:val="0"/>
                                  <w:marBottom w:val="0"/>
                                  <w:divBdr>
                                    <w:top w:val="single" w:sz="2" w:space="1" w:color="FFFFFF"/>
                                    <w:left w:val="single" w:sz="2" w:space="11" w:color="FFFFFF"/>
                                    <w:bottom w:val="single" w:sz="2" w:space="1" w:color="FFFFFF"/>
                                    <w:right w:val="single" w:sz="2" w:space="4" w:color="FFFFFF"/>
                                  </w:divBdr>
                                  <w:divsChild>
                                    <w:div w:id="348334885">
                                      <w:marLeft w:val="0"/>
                                      <w:marRight w:val="0"/>
                                      <w:marTop w:val="0"/>
                                      <w:marBottom w:val="0"/>
                                      <w:divBdr>
                                        <w:top w:val="none" w:sz="0" w:space="0" w:color="auto"/>
                                        <w:left w:val="none" w:sz="0" w:space="0" w:color="auto"/>
                                        <w:bottom w:val="none" w:sz="0" w:space="0" w:color="auto"/>
                                        <w:right w:val="none" w:sz="0" w:space="0" w:color="auto"/>
                                      </w:divBdr>
                                    </w:div>
                                  </w:divsChild>
                                </w:div>
                                <w:div w:id="2106925579">
                                  <w:marLeft w:val="0"/>
                                  <w:marRight w:val="0"/>
                                  <w:marTop w:val="0"/>
                                  <w:marBottom w:val="0"/>
                                  <w:divBdr>
                                    <w:top w:val="single" w:sz="2" w:space="1" w:color="FFFFFF"/>
                                    <w:left w:val="single" w:sz="2" w:space="11" w:color="FFFFFF"/>
                                    <w:bottom w:val="single" w:sz="2" w:space="1" w:color="FFFFFF"/>
                                    <w:right w:val="single" w:sz="2" w:space="4" w:color="FFFFFF"/>
                                  </w:divBdr>
                                  <w:divsChild>
                                    <w:div w:id="138159597">
                                      <w:marLeft w:val="0"/>
                                      <w:marRight w:val="0"/>
                                      <w:marTop w:val="0"/>
                                      <w:marBottom w:val="0"/>
                                      <w:divBdr>
                                        <w:top w:val="none" w:sz="0" w:space="0" w:color="auto"/>
                                        <w:left w:val="none" w:sz="0" w:space="0" w:color="auto"/>
                                        <w:bottom w:val="none" w:sz="0" w:space="0" w:color="auto"/>
                                        <w:right w:val="none" w:sz="0" w:space="0" w:color="auto"/>
                                      </w:divBdr>
                                    </w:div>
                                  </w:divsChild>
                                </w:div>
                                <w:div w:id="884483325">
                                  <w:marLeft w:val="0"/>
                                  <w:marRight w:val="0"/>
                                  <w:marTop w:val="0"/>
                                  <w:marBottom w:val="0"/>
                                  <w:divBdr>
                                    <w:top w:val="single" w:sz="2" w:space="1" w:color="FFFFFF"/>
                                    <w:left w:val="single" w:sz="2" w:space="11" w:color="FFFFFF"/>
                                    <w:bottom w:val="single" w:sz="2" w:space="1" w:color="FFFFFF"/>
                                    <w:right w:val="single" w:sz="2" w:space="4" w:color="FFFFFF"/>
                                  </w:divBdr>
                                  <w:divsChild>
                                    <w:div w:id="257759095">
                                      <w:marLeft w:val="0"/>
                                      <w:marRight w:val="0"/>
                                      <w:marTop w:val="0"/>
                                      <w:marBottom w:val="0"/>
                                      <w:divBdr>
                                        <w:top w:val="none" w:sz="0" w:space="0" w:color="auto"/>
                                        <w:left w:val="none" w:sz="0" w:space="0" w:color="auto"/>
                                        <w:bottom w:val="none" w:sz="0" w:space="0" w:color="auto"/>
                                        <w:right w:val="none" w:sz="0" w:space="0" w:color="auto"/>
                                      </w:divBdr>
                                    </w:div>
                                  </w:divsChild>
                                </w:div>
                                <w:div w:id="30804751">
                                  <w:marLeft w:val="0"/>
                                  <w:marRight w:val="0"/>
                                  <w:marTop w:val="0"/>
                                  <w:marBottom w:val="0"/>
                                  <w:divBdr>
                                    <w:top w:val="single" w:sz="2" w:space="1" w:color="FFFFFF"/>
                                    <w:left w:val="single" w:sz="2" w:space="11" w:color="FFFFFF"/>
                                    <w:bottom w:val="single" w:sz="2" w:space="1" w:color="FFFFFF"/>
                                    <w:right w:val="single" w:sz="2" w:space="4" w:color="FFFFFF"/>
                                  </w:divBdr>
                                  <w:divsChild>
                                    <w:div w:id="2250611">
                                      <w:marLeft w:val="0"/>
                                      <w:marRight w:val="0"/>
                                      <w:marTop w:val="0"/>
                                      <w:marBottom w:val="0"/>
                                      <w:divBdr>
                                        <w:top w:val="none" w:sz="0" w:space="0" w:color="auto"/>
                                        <w:left w:val="none" w:sz="0" w:space="0" w:color="auto"/>
                                        <w:bottom w:val="none" w:sz="0" w:space="0" w:color="auto"/>
                                        <w:right w:val="none" w:sz="0" w:space="0" w:color="auto"/>
                                      </w:divBdr>
                                    </w:div>
                                  </w:divsChild>
                                </w:div>
                                <w:div w:id="1679308707">
                                  <w:marLeft w:val="0"/>
                                  <w:marRight w:val="0"/>
                                  <w:marTop w:val="0"/>
                                  <w:marBottom w:val="0"/>
                                  <w:divBdr>
                                    <w:top w:val="single" w:sz="2" w:space="1" w:color="FFFFFF"/>
                                    <w:left w:val="single" w:sz="2" w:space="11" w:color="FFFFFF"/>
                                    <w:bottom w:val="single" w:sz="2" w:space="1" w:color="FFFFFF"/>
                                    <w:right w:val="single" w:sz="2" w:space="4" w:color="FFFFFF"/>
                                  </w:divBdr>
                                  <w:divsChild>
                                    <w:div w:id="1008141098">
                                      <w:marLeft w:val="0"/>
                                      <w:marRight w:val="0"/>
                                      <w:marTop w:val="0"/>
                                      <w:marBottom w:val="0"/>
                                      <w:divBdr>
                                        <w:top w:val="none" w:sz="0" w:space="0" w:color="auto"/>
                                        <w:left w:val="none" w:sz="0" w:space="0" w:color="auto"/>
                                        <w:bottom w:val="none" w:sz="0" w:space="0" w:color="auto"/>
                                        <w:right w:val="none" w:sz="0" w:space="0" w:color="auto"/>
                                      </w:divBdr>
                                    </w:div>
                                  </w:divsChild>
                                </w:div>
                                <w:div w:id="1032808315">
                                  <w:marLeft w:val="0"/>
                                  <w:marRight w:val="0"/>
                                  <w:marTop w:val="0"/>
                                  <w:marBottom w:val="0"/>
                                  <w:divBdr>
                                    <w:top w:val="single" w:sz="2" w:space="1" w:color="FFFFFF"/>
                                    <w:left w:val="single" w:sz="2" w:space="11" w:color="FFFFFF"/>
                                    <w:bottom w:val="single" w:sz="2" w:space="1" w:color="FFFFFF"/>
                                    <w:right w:val="single" w:sz="2" w:space="4" w:color="FFFFFF"/>
                                  </w:divBdr>
                                  <w:divsChild>
                                    <w:div w:id="1966764802">
                                      <w:marLeft w:val="0"/>
                                      <w:marRight w:val="0"/>
                                      <w:marTop w:val="0"/>
                                      <w:marBottom w:val="0"/>
                                      <w:divBdr>
                                        <w:top w:val="none" w:sz="0" w:space="0" w:color="auto"/>
                                        <w:left w:val="none" w:sz="0" w:space="0" w:color="auto"/>
                                        <w:bottom w:val="none" w:sz="0" w:space="0" w:color="auto"/>
                                        <w:right w:val="none" w:sz="0" w:space="0" w:color="auto"/>
                                      </w:divBdr>
                                    </w:div>
                                  </w:divsChild>
                                </w:div>
                                <w:div w:id="1586767785">
                                  <w:marLeft w:val="0"/>
                                  <w:marRight w:val="0"/>
                                  <w:marTop w:val="0"/>
                                  <w:marBottom w:val="0"/>
                                  <w:divBdr>
                                    <w:top w:val="single" w:sz="2" w:space="1" w:color="FFFFFF"/>
                                    <w:left w:val="single" w:sz="2" w:space="11" w:color="FFFFFF"/>
                                    <w:bottom w:val="single" w:sz="2" w:space="1" w:color="FFFFFF"/>
                                    <w:right w:val="single" w:sz="2" w:space="4" w:color="FFFFFF"/>
                                  </w:divBdr>
                                  <w:divsChild>
                                    <w:div w:id="1984654736">
                                      <w:marLeft w:val="0"/>
                                      <w:marRight w:val="0"/>
                                      <w:marTop w:val="0"/>
                                      <w:marBottom w:val="0"/>
                                      <w:divBdr>
                                        <w:top w:val="none" w:sz="0" w:space="0" w:color="auto"/>
                                        <w:left w:val="none" w:sz="0" w:space="0" w:color="auto"/>
                                        <w:bottom w:val="none" w:sz="0" w:space="0" w:color="auto"/>
                                        <w:right w:val="none" w:sz="0" w:space="0" w:color="auto"/>
                                      </w:divBdr>
                                    </w:div>
                                  </w:divsChild>
                                </w:div>
                                <w:div w:id="233509391">
                                  <w:marLeft w:val="0"/>
                                  <w:marRight w:val="0"/>
                                  <w:marTop w:val="0"/>
                                  <w:marBottom w:val="0"/>
                                  <w:divBdr>
                                    <w:top w:val="single" w:sz="2" w:space="1" w:color="FFFFFF"/>
                                    <w:left w:val="single" w:sz="2" w:space="11" w:color="FFFFFF"/>
                                    <w:bottom w:val="single" w:sz="2" w:space="1" w:color="FFFFFF"/>
                                    <w:right w:val="single" w:sz="2" w:space="4" w:color="FFFFFF"/>
                                  </w:divBdr>
                                  <w:divsChild>
                                    <w:div w:id="472143028">
                                      <w:marLeft w:val="0"/>
                                      <w:marRight w:val="0"/>
                                      <w:marTop w:val="0"/>
                                      <w:marBottom w:val="0"/>
                                      <w:divBdr>
                                        <w:top w:val="none" w:sz="0" w:space="0" w:color="auto"/>
                                        <w:left w:val="none" w:sz="0" w:space="0" w:color="auto"/>
                                        <w:bottom w:val="none" w:sz="0" w:space="0" w:color="auto"/>
                                        <w:right w:val="none" w:sz="0" w:space="0" w:color="auto"/>
                                      </w:divBdr>
                                    </w:div>
                                  </w:divsChild>
                                </w:div>
                                <w:div w:id="1528106216">
                                  <w:marLeft w:val="0"/>
                                  <w:marRight w:val="0"/>
                                  <w:marTop w:val="0"/>
                                  <w:marBottom w:val="0"/>
                                  <w:divBdr>
                                    <w:top w:val="single" w:sz="2" w:space="1" w:color="FFFFFF"/>
                                    <w:left w:val="single" w:sz="2" w:space="11" w:color="FFFFFF"/>
                                    <w:bottom w:val="single" w:sz="2" w:space="1" w:color="FFFFFF"/>
                                    <w:right w:val="single" w:sz="2" w:space="4" w:color="FFFFFF"/>
                                  </w:divBdr>
                                  <w:divsChild>
                                    <w:div w:id="1538469547">
                                      <w:marLeft w:val="0"/>
                                      <w:marRight w:val="0"/>
                                      <w:marTop w:val="0"/>
                                      <w:marBottom w:val="0"/>
                                      <w:divBdr>
                                        <w:top w:val="none" w:sz="0" w:space="0" w:color="auto"/>
                                        <w:left w:val="none" w:sz="0" w:space="0" w:color="auto"/>
                                        <w:bottom w:val="none" w:sz="0" w:space="0" w:color="auto"/>
                                        <w:right w:val="none" w:sz="0" w:space="0" w:color="auto"/>
                                      </w:divBdr>
                                    </w:div>
                                  </w:divsChild>
                                </w:div>
                                <w:div w:id="864028059">
                                  <w:marLeft w:val="0"/>
                                  <w:marRight w:val="0"/>
                                  <w:marTop w:val="0"/>
                                  <w:marBottom w:val="0"/>
                                  <w:divBdr>
                                    <w:top w:val="single" w:sz="2" w:space="1" w:color="FFFFFF"/>
                                    <w:left w:val="single" w:sz="2" w:space="11" w:color="FFFFFF"/>
                                    <w:bottom w:val="single" w:sz="2" w:space="1" w:color="FFFFFF"/>
                                    <w:right w:val="single" w:sz="2" w:space="4" w:color="FFFFFF"/>
                                  </w:divBdr>
                                  <w:divsChild>
                                    <w:div w:id="665129753">
                                      <w:marLeft w:val="0"/>
                                      <w:marRight w:val="0"/>
                                      <w:marTop w:val="0"/>
                                      <w:marBottom w:val="0"/>
                                      <w:divBdr>
                                        <w:top w:val="none" w:sz="0" w:space="0" w:color="auto"/>
                                        <w:left w:val="none" w:sz="0" w:space="0" w:color="auto"/>
                                        <w:bottom w:val="none" w:sz="0" w:space="0" w:color="auto"/>
                                        <w:right w:val="none" w:sz="0" w:space="0" w:color="auto"/>
                                      </w:divBdr>
                                    </w:div>
                                  </w:divsChild>
                                </w:div>
                                <w:div w:id="1204437873">
                                  <w:marLeft w:val="0"/>
                                  <w:marRight w:val="0"/>
                                  <w:marTop w:val="0"/>
                                  <w:marBottom w:val="0"/>
                                  <w:divBdr>
                                    <w:top w:val="single" w:sz="2" w:space="1" w:color="FFFFFF"/>
                                    <w:left w:val="single" w:sz="2" w:space="11" w:color="FFFFFF"/>
                                    <w:bottom w:val="single" w:sz="2" w:space="1" w:color="FFFFFF"/>
                                    <w:right w:val="single" w:sz="2" w:space="4" w:color="FFFFFF"/>
                                  </w:divBdr>
                                  <w:divsChild>
                                    <w:div w:id="369766605">
                                      <w:marLeft w:val="0"/>
                                      <w:marRight w:val="0"/>
                                      <w:marTop w:val="0"/>
                                      <w:marBottom w:val="0"/>
                                      <w:divBdr>
                                        <w:top w:val="none" w:sz="0" w:space="0" w:color="auto"/>
                                        <w:left w:val="none" w:sz="0" w:space="0" w:color="auto"/>
                                        <w:bottom w:val="none" w:sz="0" w:space="0" w:color="auto"/>
                                        <w:right w:val="none" w:sz="0" w:space="0" w:color="auto"/>
                                      </w:divBdr>
                                    </w:div>
                                  </w:divsChild>
                                </w:div>
                                <w:div w:id="763960147">
                                  <w:marLeft w:val="0"/>
                                  <w:marRight w:val="0"/>
                                  <w:marTop w:val="0"/>
                                  <w:marBottom w:val="0"/>
                                  <w:divBdr>
                                    <w:top w:val="single" w:sz="2" w:space="1" w:color="FFFFFF"/>
                                    <w:left w:val="single" w:sz="2" w:space="11" w:color="FFFFFF"/>
                                    <w:bottom w:val="single" w:sz="2" w:space="1" w:color="FFFFFF"/>
                                    <w:right w:val="single" w:sz="2" w:space="4" w:color="FFFFFF"/>
                                  </w:divBdr>
                                  <w:divsChild>
                                    <w:div w:id="1545944423">
                                      <w:marLeft w:val="0"/>
                                      <w:marRight w:val="0"/>
                                      <w:marTop w:val="0"/>
                                      <w:marBottom w:val="0"/>
                                      <w:divBdr>
                                        <w:top w:val="none" w:sz="0" w:space="0" w:color="auto"/>
                                        <w:left w:val="none" w:sz="0" w:space="0" w:color="auto"/>
                                        <w:bottom w:val="none" w:sz="0" w:space="0" w:color="auto"/>
                                        <w:right w:val="none" w:sz="0" w:space="0" w:color="auto"/>
                                      </w:divBdr>
                                    </w:div>
                                  </w:divsChild>
                                </w:div>
                                <w:div w:id="517232377">
                                  <w:marLeft w:val="0"/>
                                  <w:marRight w:val="0"/>
                                  <w:marTop w:val="0"/>
                                  <w:marBottom w:val="0"/>
                                  <w:divBdr>
                                    <w:top w:val="single" w:sz="2" w:space="1" w:color="FFFFFF"/>
                                    <w:left w:val="single" w:sz="2" w:space="11" w:color="FFFFFF"/>
                                    <w:bottom w:val="single" w:sz="2" w:space="1" w:color="FFFFFF"/>
                                    <w:right w:val="single" w:sz="2" w:space="4" w:color="FFFFFF"/>
                                  </w:divBdr>
                                  <w:divsChild>
                                    <w:div w:id="1260675380">
                                      <w:marLeft w:val="0"/>
                                      <w:marRight w:val="0"/>
                                      <w:marTop w:val="0"/>
                                      <w:marBottom w:val="0"/>
                                      <w:divBdr>
                                        <w:top w:val="none" w:sz="0" w:space="0" w:color="auto"/>
                                        <w:left w:val="none" w:sz="0" w:space="0" w:color="auto"/>
                                        <w:bottom w:val="none" w:sz="0" w:space="0" w:color="auto"/>
                                        <w:right w:val="none" w:sz="0" w:space="0" w:color="auto"/>
                                      </w:divBdr>
                                    </w:div>
                                  </w:divsChild>
                                </w:div>
                                <w:div w:id="1409767120">
                                  <w:marLeft w:val="0"/>
                                  <w:marRight w:val="0"/>
                                  <w:marTop w:val="0"/>
                                  <w:marBottom w:val="0"/>
                                  <w:divBdr>
                                    <w:top w:val="single" w:sz="2" w:space="1" w:color="FFFFFF"/>
                                    <w:left w:val="single" w:sz="2" w:space="11" w:color="FFFFFF"/>
                                    <w:bottom w:val="single" w:sz="2" w:space="1" w:color="FFFFFF"/>
                                    <w:right w:val="single" w:sz="2" w:space="4" w:color="FFFFFF"/>
                                  </w:divBdr>
                                  <w:divsChild>
                                    <w:div w:id="986129629">
                                      <w:marLeft w:val="0"/>
                                      <w:marRight w:val="0"/>
                                      <w:marTop w:val="0"/>
                                      <w:marBottom w:val="0"/>
                                      <w:divBdr>
                                        <w:top w:val="none" w:sz="0" w:space="0" w:color="auto"/>
                                        <w:left w:val="none" w:sz="0" w:space="0" w:color="auto"/>
                                        <w:bottom w:val="none" w:sz="0" w:space="0" w:color="auto"/>
                                        <w:right w:val="none" w:sz="0" w:space="0" w:color="auto"/>
                                      </w:divBdr>
                                    </w:div>
                                  </w:divsChild>
                                </w:div>
                                <w:div w:id="1811557086">
                                  <w:marLeft w:val="0"/>
                                  <w:marRight w:val="0"/>
                                  <w:marTop w:val="0"/>
                                  <w:marBottom w:val="0"/>
                                  <w:divBdr>
                                    <w:top w:val="single" w:sz="2" w:space="1" w:color="FFFFFF"/>
                                    <w:left w:val="single" w:sz="2" w:space="11" w:color="FFFFFF"/>
                                    <w:bottom w:val="single" w:sz="2" w:space="1" w:color="FFFFFF"/>
                                    <w:right w:val="single" w:sz="2" w:space="4" w:color="FFFFFF"/>
                                  </w:divBdr>
                                  <w:divsChild>
                                    <w:div w:id="504323945">
                                      <w:marLeft w:val="0"/>
                                      <w:marRight w:val="0"/>
                                      <w:marTop w:val="0"/>
                                      <w:marBottom w:val="0"/>
                                      <w:divBdr>
                                        <w:top w:val="none" w:sz="0" w:space="0" w:color="auto"/>
                                        <w:left w:val="none" w:sz="0" w:space="0" w:color="auto"/>
                                        <w:bottom w:val="none" w:sz="0" w:space="0" w:color="auto"/>
                                        <w:right w:val="none" w:sz="0" w:space="0" w:color="auto"/>
                                      </w:divBdr>
                                    </w:div>
                                  </w:divsChild>
                                </w:div>
                                <w:div w:id="1318920566">
                                  <w:marLeft w:val="0"/>
                                  <w:marRight w:val="0"/>
                                  <w:marTop w:val="0"/>
                                  <w:marBottom w:val="0"/>
                                  <w:divBdr>
                                    <w:top w:val="single" w:sz="2" w:space="1" w:color="FFFFFF"/>
                                    <w:left w:val="single" w:sz="2" w:space="11" w:color="FFFFFF"/>
                                    <w:bottom w:val="single" w:sz="2" w:space="1" w:color="FFFFFF"/>
                                    <w:right w:val="single" w:sz="2" w:space="4" w:color="FFFFFF"/>
                                  </w:divBdr>
                                  <w:divsChild>
                                    <w:div w:id="177895748">
                                      <w:marLeft w:val="0"/>
                                      <w:marRight w:val="0"/>
                                      <w:marTop w:val="0"/>
                                      <w:marBottom w:val="0"/>
                                      <w:divBdr>
                                        <w:top w:val="none" w:sz="0" w:space="0" w:color="auto"/>
                                        <w:left w:val="none" w:sz="0" w:space="0" w:color="auto"/>
                                        <w:bottom w:val="none" w:sz="0" w:space="0" w:color="auto"/>
                                        <w:right w:val="none" w:sz="0" w:space="0" w:color="auto"/>
                                      </w:divBdr>
                                    </w:div>
                                  </w:divsChild>
                                </w:div>
                                <w:div w:id="1037855480">
                                  <w:marLeft w:val="0"/>
                                  <w:marRight w:val="0"/>
                                  <w:marTop w:val="0"/>
                                  <w:marBottom w:val="0"/>
                                  <w:divBdr>
                                    <w:top w:val="single" w:sz="2" w:space="1" w:color="FFFFFF"/>
                                    <w:left w:val="single" w:sz="2" w:space="11" w:color="FFFFFF"/>
                                    <w:bottom w:val="single" w:sz="2" w:space="1" w:color="FFFFFF"/>
                                    <w:right w:val="single" w:sz="2" w:space="4" w:color="FFFFFF"/>
                                  </w:divBdr>
                                  <w:divsChild>
                                    <w:div w:id="816725932">
                                      <w:marLeft w:val="0"/>
                                      <w:marRight w:val="0"/>
                                      <w:marTop w:val="0"/>
                                      <w:marBottom w:val="0"/>
                                      <w:divBdr>
                                        <w:top w:val="none" w:sz="0" w:space="0" w:color="auto"/>
                                        <w:left w:val="none" w:sz="0" w:space="0" w:color="auto"/>
                                        <w:bottom w:val="none" w:sz="0" w:space="0" w:color="auto"/>
                                        <w:right w:val="none" w:sz="0" w:space="0" w:color="auto"/>
                                      </w:divBdr>
                                    </w:div>
                                  </w:divsChild>
                                </w:div>
                                <w:div w:id="1698121085">
                                  <w:marLeft w:val="0"/>
                                  <w:marRight w:val="0"/>
                                  <w:marTop w:val="0"/>
                                  <w:marBottom w:val="0"/>
                                  <w:divBdr>
                                    <w:top w:val="single" w:sz="2" w:space="1" w:color="FFFFFF"/>
                                    <w:left w:val="single" w:sz="2" w:space="11" w:color="FFFFFF"/>
                                    <w:bottom w:val="single" w:sz="2" w:space="1" w:color="FFFFFF"/>
                                    <w:right w:val="single" w:sz="2" w:space="4" w:color="FFFFFF"/>
                                  </w:divBdr>
                                  <w:divsChild>
                                    <w:div w:id="1579292643">
                                      <w:marLeft w:val="0"/>
                                      <w:marRight w:val="0"/>
                                      <w:marTop w:val="0"/>
                                      <w:marBottom w:val="0"/>
                                      <w:divBdr>
                                        <w:top w:val="none" w:sz="0" w:space="0" w:color="auto"/>
                                        <w:left w:val="none" w:sz="0" w:space="0" w:color="auto"/>
                                        <w:bottom w:val="none" w:sz="0" w:space="0" w:color="auto"/>
                                        <w:right w:val="none" w:sz="0" w:space="0" w:color="auto"/>
                                      </w:divBdr>
                                    </w:div>
                                  </w:divsChild>
                                </w:div>
                                <w:div w:id="1868256458">
                                  <w:marLeft w:val="0"/>
                                  <w:marRight w:val="0"/>
                                  <w:marTop w:val="0"/>
                                  <w:marBottom w:val="0"/>
                                  <w:divBdr>
                                    <w:top w:val="single" w:sz="2" w:space="1" w:color="FFFFFF"/>
                                    <w:left w:val="single" w:sz="2" w:space="11" w:color="FFFFFF"/>
                                    <w:bottom w:val="single" w:sz="2" w:space="1" w:color="FFFFFF"/>
                                    <w:right w:val="single" w:sz="2" w:space="4" w:color="FFFFFF"/>
                                  </w:divBdr>
                                  <w:divsChild>
                                    <w:div w:id="2003000523">
                                      <w:marLeft w:val="0"/>
                                      <w:marRight w:val="0"/>
                                      <w:marTop w:val="0"/>
                                      <w:marBottom w:val="0"/>
                                      <w:divBdr>
                                        <w:top w:val="none" w:sz="0" w:space="0" w:color="auto"/>
                                        <w:left w:val="none" w:sz="0" w:space="0" w:color="auto"/>
                                        <w:bottom w:val="none" w:sz="0" w:space="0" w:color="auto"/>
                                        <w:right w:val="none" w:sz="0" w:space="0" w:color="auto"/>
                                      </w:divBdr>
                                    </w:div>
                                  </w:divsChild>
                                </w:div>
                                <w:div w:id="2114743619">
                                  <w:marLeft w:val="0"/>
                                  <w:marRight w:val="0"/>
                                  <w:marTop w:val="0"/>
                                  <w:marBottom w:val="0"/>
                                  <w:divBdr>
                                    <w:top w:val="single" w:sz="2" w:space="1" w:color="FFFFFF"/>
                                    <w:left w:val="single" w:sz="2" w:space="11" w:color="FFFFFF"/>
                                    <w:bottom w:val="single" w:sz="2" w:space="1" w:color="FFFFFF"/>
                                    <w:right w:val="single" w:sz="2" w:space="4" w:color="FFFFFF"/>
                                  </w:divBdr>
                                  <w:divsChild>
                                    <w:div w:id="1794207338">
                                      <w:marLeft w:val="0"/>
                                      <w:marRight w:val="0"/>
                                      <w:marTop w:val="0"/>
                                      <w:marBottom w:val="0"/>
                                      <w:divBdr>
                                        <w:top w:val="none" w:sz="0" w:space="0" w:color="auto"/>
                                        <w:left w:val="none" w:sz="0" w:space="0" w:color="auto"/>
                                        <w:bottom w:val="none" w:sz="0" w:space="0" w:color="auto"/>
                                        <w:right w:val="none" w:sz="0" w:space="0" w:color="auto"/>
                                      </w:divBdr>
                                    </w:div>
                                  </w:divsChild>
                                </w:div>
                                <w:div w:id="1673533302">
                                  <w:marLeft w:val="0"/>
                                  <w:marRight w:val="0"/>
                                  <w:marTop w:val="0"/>
                                  <w:marBottom w:val="0"/>
                                  <w:divBdr>
                                    <w:top w:val="single" w:sz="2" w:space="1" w:color="FFFFFF"/>
                                    <w:left w:val="single" w:sz="2" w:space="11" w:color="FFFFFF"/>
                                    <w:bottom w:val="single" w:sz="2" w:space="1" w:color="FFFFFF"/>
                                    <w:right w:val="single" w:sz="2" w:space="4" w:color="FFFFFF"/>
                                  </w:divBdr>
                                  <w:divsChild>
                                    <w:div w:id="1331758707">
                                      <w:marLeft w:val="0"/>
                                      <w:marRight w:val="0"/>
                                      <w:marTop w:val="0"/>
                                      <w:marBottom w:val="0"/>
                                      <w:divBdr>
                                        <w:top w:val="none" w:sz="0" w:space="0" w:color="auto"/>
                                        <w:left w:val="none" w:sz="0" w:space="0" w:color="auto"/>
                                        <w:bottom w:val="none" w:sz="0" w:space="0" w:color="auto"/>
                                        <w:right w:val="none" w:sz="0" w:space="0" w:color="auto"/>
                                      </w:divBdr>
                                    </w:div>
                                  </w:divsChild>
                                </w:div>
                                <w:div w:id="358513963">
                                  <w:marLeft w:val="0"/>
                                  <w:marRight w:val="0"/>
                                  <w:marTop w:val="0"/>
                                  <w:marBottom w:val="0"/>
                                  <w:divBdr>
                                    <w:top w:val="single" w:sz="2" w:space="1" w:color="FFFFFF"/>
                                    <w:left w:val="single" w:sz="2" w:space="11" w:color="FFFFFF"/>
                                    <w:bottom w:val="single" w:sz="2" w:space="1" w:color="FFFFFF"/>
                                    <w:right w:val="single" w:sz="2" w:space="4" w:color="FFFFFF"/>
                                  </w:divBdr>
                                  <w:divsChild>
                                    <w:div w:id="363292987">
                                      <w:marLeft w:val="0"/>
                                      <w:marRight w:val="0"/>
                                      <w:marTop w:val="0"/>
                                      <w:marBottom w:val="0"/>
                                      <w:divBdr>
                                        <w:top w:val="none" w:sz="0" w:space="0" w:color="auto"/>
                                        <w:left w:val="none" w:sz="0" w:space="0" w:color="auto"/>
                                        <w:bottom w:val="none" w:sz="0" w:space="0" w:color="auto"/>
                                        <w:right w:val="none" w:sz="0" w:space="0" w:color="auto"/>
                                      </w:divBdr>
                                    </w:div>
                                  </w:divsChild>
                                </w:div>
                                <w:div w:id="1930694219">
                                  <w:marLeft w:val="0"/>
                                  <w:marRight w:val="0"/>
                                  <w:marTop w:val="0"/>
                                  <w:marBottom w:val="0"/>
                                  <w:divBdr>
                                    <w:top w:val="single" w:sz="2" w:space="1" w:color="FFFFFF"/>
                                    <w:left w:val="single" w:sz="2" w:space="11" w:color="FFFFFF"/>
                                    <w:bottom w:val="single" w:sz="2" w:space="1" w:color="FFFFFF"/>
                                    <w:right w:val="single" w:sz="2" w:space="4" w:color="FFFFFF"/>
                                  </w:divBdr>
                                  <w:divsChild>
                                    <w:div w:id="337738006">
                                      <w:marLeft w:val="0"/>
                                      <w:marRight w:val="0"/>
                                      <w:marTop w:val="0"/>
                                      <w:marBottom w:val="0"/>
                                      <w:divBdr>
                                        <w:top w:val="none" w:sz="0" w:space="0" w:color="auto"/>
                                        <w:left w:val="none" w:sz="0" w:space="0" w:color="auto"/>
                                        <w:bottom w:val="none" w:sz="0" w:space="0" w:color="auto"/>
                                        <w:right w:val="none" w:sz="0" w:space="0" w:color="auto"/>
                                      </w:divBdr>
                                    </w:div>
                                  </w:divsChild>
                                </w:div>
                                <w:div w:id="722217897">
                                  <w:marLeft w:val="0"/>
                                  <w:marRight w:val="0"/>
                                  <w:marTop w:val="0"/>
                                  <w:marBottom w:val="0"/>
                                  <w:divBdr>
                                    <w:top w:val="single" w:sz="2" w:space="1" w:color="FFFFFF"/>
                                    <w:left w:val="single" w:sz="2" w:space="11" w:color="FFFFFF"/>
                                    <w:bottom w:val="single" w:sz="2" w:space="1" w:color="FFFFFF"/>
                                    <w:right w:val="single" w:sz="2" w:space="4" w:color="FFFFFF"/>
                                  </w:divBdr>
                                  <w:divsChild>
                                    <w:div w:id="1541896962">
                                      <w:marLeft w:val="0"/>
                                      <w:marRight w:val="0"/>
                                      <w:marTop w:val="0"/>
                                      <w:marBottom w:val="0"/>
                                      <w:divBdr>
                                        <w:top w:val="none" w:sz="0" w:space="0" w:color="auto"/>
                                        <w:left w:val="none" w:sz="0" w:space="0" w:color="auto"/>
                                        <w:bottom w:val="none" w:sz="0" w:space="0" w:color="auto"/>
                                        <w:right w:val="none" w:sz="0" w:space="0" w:color="auto"/>
                                      </w:divBdr>
                                    </w:div>
                                  </w:divsChild>
                                </w:div>
                                <w:div w:id="398358484">
                                  <w:marLeft w:val="0"/>
                                  <w:marRight w:val="0"/>
                                  <w:marTop w:val="0"/>
                                  <w:marBottom w:val="0"/>
                                  <w:divBdr>
                                    <w:top w:val="single" w:sz="2" w:space="1" w:color="FFFFFF"/>
                                    <w:left w:val="single" w:sz="2" w:space="11" w:color="FFFFFF"/>
                                    <w:bottom w:val="single" w:sz="2" w:space="1" w:color="FFFFFF"/>
                                    <w:right w:val="single" w:sz="2" w:space="4" w:color="FFFFFF"/>
                                  </w:divBdr>
                                  <w:divsChild>
                                    <w:div w:id="224025427">
                                      <w:marLeft w:val="0"/>
                                      <w:marRight w:val="0"/>
                                      <w:marTop w:val="0"/>
                                      <w:marBottom w:val="0"/>
                                      <w:divBdr>
                                        <w:top w:val="none" w:sz="0" w:space="0" w:color="auto"/>
                                        <w:left w:val="none" w:sz="0" w:space="0" w:color="auto"/>
                                        <w:bottom w:val="none" w:sz="0" w:space="0" w:color="auto"/>
                                        <w:right w:val="none" w:sz="0" w:space="0" w:color="auto"/>
                                      </w:divBdr>
                                    </w:div>
                                  </w:divsChild>
                                </w:div>
                                <w:div w:id="733703147">
                                  <w:marLeft w:val="0"/>
                                  <w:marRight w:val="0"/>
                                  <w:marTop w:val="0"/>
                                  <w:marBottom w:val="0"/>
                                  <w:divBdr>
                                    <w:top w:val="single" w:sz="2" w:space="1" w:color="FFFFFF"/>
                                    <w:left w:val="single" w:sz="2" w:space="11" w:color="FFFFFF"/>
                                    <w:bottom w:val="single" w:sz="2" w:space="1" w:color="FFFFFF"/>
                                    <w:right w:val="single" w:sz="2" w:space="4" w:color="FFFFFF"/>
                                  </w:divBdr>
                                  <w:divsChild>
                                    <w:div w:id="918096818">
                                      <w:marLeft w:val="0"/>
                                      <w:marRight w:val="0"/>
                                      <w:marTop w:val="0"/>
                                      <w:marBottom w:val="0"/>
                                      <w:divBdr>
                                        <w:top w:val="none" w:sz="0" w:space="0" w:color="auto"/>
                                        <w:left w:val="none" w:sz="0" w:space="0" w:color="auto"/>
                                        <w:bottom w:val="none" w:sz="0" w:space="0" w:color="auto"/>
                                        <w:right w:val="none" w:sz="0" w:space="0" w:color="auto"/>
                                      </w:divBdr>
                                    </w:div>
                                  </w:divsChild>
                                </w:div>
                                <w:div w:id="166134442">
                                  <w:marLeft w:val="0"/>
                                  <w:marRight w:val="0"/>
                                  <w:marTop w:val="0"/>
                                  <w:marBottom w:val="0"/>
                                  <w:divBdr>
                                    <w:top w:val="single" w:sz="2" w:space="1" w:color="FFFFFF"/>
                                    <w:left w:val="single" w:sz="2" w:space="11" w:color="FFFFFF"/>
                                    <w:bottom w:val="single" w:sz="2" w:space="1" w:color="FFFFFF"/>
                                    <w:right w:val="single" w:sz="2" w:space="4" w:color="FFFFFF"/>
                                  </w:divBdr>
                                  <w:divsChild>
                                    <w:div w:id="1110247114">
                                      <w:marLeft w:val="0"/>
                                      <w:marRight w:val="0"/>
                                      <w:marTop w:val="0"/>
                                      <w:marBottom w:val="0"/>
                                      <w:divBdr>
                                        <w:top w:val="none" w:sz="0" w:space="0" w:color="auto"/>
                                        <w:left w:val="none" w:sz="0" w:space="0" w:color="auto"/>
                                        <w:bottom w:val="none" w:sz="0" w:space="0" w:color="auto"/>
                                        <w:right w:val="none" w:sz="0" w:space="0" w:color="auto"/>
                                      </w:divBdr>
                                    </w:div>
                                  </w:divsChild>
                                </w:div>
                                <w:div w:id="904921829">
                                  <w:marLeft w:val="0"/>
                                  <w:marRight w:val="0"/>
                                  <w:marTop w:val="0"/>
                                  <w:marBottom w:val="0"/>
                                  <w:divBdr>
                                    <w:top w:val="single" w:sz="2" w:space="1" w:color="FFFFFF"/>
                                    <w:left w:val="single" w:sz="2" w:space="11" w:color="FFFFFF"/>
                                    <w:bottom w:val="single" w:sz="2" w:space="1" w:color="FFFFFF"/>
                                    <w:right w:val="single" w:sz="2" w:space="4" w:color="FFFFFF"/>
                                  </w:divBdr>
                                  <w:divsChild>
                                    <w:div w:id="1117020218">
                                      <w:marLeft w:val="0"/>
                                      <w:marRight w:val="0"/>
                                      <w:marTop w:val="0"/>
                                      <w:marBottom w:val="0"/>
                                      <w:divBdr>
                                        <w:top w:val="none" w:sz="0" w:space="0" w:color="auto"/>
                                        <w:left w:val="none" w:sz="0" w:space="0" w:color="auto"/>
                                        <w:bottom w:val="none" w:sz="0" w:space="0" w:color="auto"/>
                                        <w:right w:val="none" w:sz="0" w:space="0" w:color="auto"/>
                                      </w:divBdr>
                                    </w:div>
                                  </w:divsChild>
                                </w:div>
                                <w:div w:id="1233926110">
                                  <w:marLeft w:val="0"/>
                                  <w:marRight w:val="0"/>
                                  <w:marTop w:val="0"/>
                                  <w:marBottom w:val="0"/>
                                  <w:divBdr>
                                    <w:top w:val="single" w:sz="2" w:space="1" w:color="FFFFFF"/>
                                    <w:left w:val="single" w:sz="2" w:space="11" w:color="FFFFFF"/>
                                    <w:bottom w:val="single" w:sz="2" w:space="1" w:color="FFFFFF"/>
                                    <w:right w:val="single" w:sz="2" w:space="4" w:color="FFFFFF"/>
                                  </w:divBdr>
                                  <w:divsChild>
                                    <w:div w:id="186334097">
                                      <w:marLeft w:val="0"/>
                                      <w:marRight w:val="0"/>
                                      <w:marTop w:val="0"/>
                                      <w:marBottom w:val="0"/>
                                      <w:divBdr>
                                        <w:top w:val="none" w:sz="0" w:space="0" w:color="auto"/>
                                        <w:left w:val="none" w:sz="0" w:space="0" w:color="auto"/>
                                        <w:bottom w:val="none" w:sz="0" w:space="0" w:color="auto"/>
                                        <w:right w:val="none" w:sz="0" w:space="0" w:color="auto"/>
                                      </w:divBdr>
                                    </w:div>
                                  </w:divsChild>
                                </w:div>
                                <w:div w:id="1031423266">
                                  <w:marLeft w:val="0"/>
                                  <w:marRight w:val="0"/>
                                  <w:marTop w:val="0"/>
                                  <w:marBottom w:val="0"/>
                                  <w:divBdr>
                                    <w:top w:val="single" w:sz="2" w:space="1" w:color="FFFFFF"/>
                                    <w:left w:val="single" w:sz="2" w:space="11" w:color="FFFFFF"/>
                                    <w:bottom w:val="single" w:sz="2" w:space="1" w:color="FFFFFF"/>
                                    <w:right w:val="single" w:sz="2" w:space="4" w:color="FFFFFF"/>
                                  </w:divBdr>
                                  <w:divsChild>
                                    <w:div w:id="1166047188">
                                      <w:marLeft w:val="0"/>
                                      <w:marRight w:val="0"/>
                                      <w:marTop w:val="0"/>
                                      <w:marBottom w:val="0"/>
                                      <w:divBdr>
                                        <w:top w:val="none" w:sz="0" w:space="0" w:color="auto"/>
                                        <w:left w:val="none" w:sz="0" w:space="0" w:color="auto"/>
                                        <w:bottom w:val="none" w:sz="0" w:space="0" w:color="auto"/>
                                        <w:right w:val="none" w:sz="0" w:space="0" w:color="auto"/>
                                      </w:divBdr>
                                    </w:div>
                                  </w:divsChild>
                                </w:div>
                                <w:div w:id="1473669824">
                                  <w:marLeft w:val="0"/>
                                  <w:marRight w:val="0"/>
                                  <w:marTop w:val="0"/>
                                  <w:marBottom w:val="0"/>
                                  <w:divBdr>
                                    <w:top w:val="single" w:sz="2" w:space="1" w:color="FFFFFF"/>
                                    <w:left w:val="single" w:sz="2" w:space="11" w:color="FFFFFF"/>
                                    <w:bottom w:val="single" w:sz="2" w:space="1" w:color="FFFFFF"/>
                                    <w:right w:val="single" w:sz="2" w:space="4" w:color="FFFFFF"/>
                                  </w:divBdr>
                                  <w:divsChild>
                                    <w:div w:id="1238519612">
                                      <w:marLeft w:val="0"/>
                                      <w:marRight w:val="0"/>
                                      <w:marTop w:val="0"/>
                                      <w:marBottom w:val="0"/>
                                      <w:divBdr>
                                        <w:top w:val="none" w:sz="0" w:space="0" w:color="auto"/>
                                        <w:left w:val="none" w:sz="0" w:space="0" w:color="auto"/>
                                        <w:bottom w:val="none" w:sz="0" w:space="0" w:color="auto"/>
                                        <w:right w:val="none" w:sz="0" w:space="0" w:color="auto"/>
                                      </w:divBdr>
                                    </w:div>
                                  </w:divsChild>
                                </w:div>
                                <w:div w:id="2034263810">
                                  <w:marLeft w:val="0"/>
                                  <w:marRight w:val="0"/>
                                  <w:marTop w:val="0"/>
                                  <w:marBottom w:val="0"/>
                                  <w:divBdr>
                                    <w:top w:val="single" w:sz="2" w:space="1" w:color="FFFFFF"/>
                                    <w:left w:val="single" w:sz="2" w:space="11" w:color="FFFFFF"/>
                                    <w:bottom w:val="single" w:sz="2" w:space="1" w:color="FFFFFF"/>
                                    <w:right w:val="single" w:sz="2" w:space="4" w:color="FFFFFF"/>
                                  </w:divBdr>
                                  <w:divsChild>
                                    <w:div w:id="1551722359">
                                      <w:marLeft w:val="0"/>
                                      <w:marRight w:val="0"/>
                                      <w:marTop w:val="0"/>
                                      <w:marBottom w:val="0"/>
                                      <w:divBdr>
                                        <w:top w:val="none" w:sz="0" w:space="0" w:color="auto"/>
                                        <w:left w:val="none" w:sz="0" w:space="0" w:color="auto"/>
                                        <w:bottom w:val="none" w:sz="0" w:space="0" w:color="auto"/>
                                        <w:right w:val="none" w:sz="0" w:space="0" w:color="auto"/>
                                      </w:divBdr>
                                    </w:div>
                                  </w:divsChild>
                                </w:div>
                                <w:div w:id="1492477472">
                                  <w:marLeft w:val="0"/>
                                  <w:marRight w:val="0"/>
                                  <w:marTop w:val="0"/>
                                  <w:marBottom w:val="0"/>
                                  <w:divBdr>
                                    <w:top w:val="single" w:sz="2" w:space="1" w:color="FFFFFF"/>
                                    <w:left w:val="single" w:sz="2" w:space="11" w:color="FFFFFF"/>
                                    <w:bottom w:val="single" w:sz="2" w:space="1" w:color="FFFFFF"/>
                                    <w:right w:val="single" w:sz="2" w:space="4" w:color="FFFFFF"/>
                                  </w:divBdr>
                                  <w:divsChild>
                                    <w:div w:id="1572501478">
                                      <w:marLeft w:val="0"/>
                                      <w:marRight w:val="0"/>
                                      <w:marTop w:val="0"/>
                                      <w:marBottom w:val="0"/>
                                      <w:divBdr>
                                        <w:top w:val="none" w:sz="0" w:space="0" w:color="auto"/>
                                        <w:left w:val="none" w:sz="0" w:space="0" w:color="auto"/>
                                        <w:bottom w:val="none" w:sz="0" w:space="0" w:color="auto"/>
                                        <w:right w:val="none" w:sz="0" w:space="0" w:color="auto"/>
                                      </w:divBdr>
                                    </w:div>
                                  </w:divsChild>
                                </w:div>
                                <w:div w:id="1449548950">
                                  <w:marLeft w:val="0"/>
                                  <w:marRight w:val="0"/>
                                  <w:marTop w:val="0"/>
                                  <w:marBottom w:val="0"/>
                                  <w:divBdr>
                                    <w:top w:val="single" w:sz="2" w:space="1" w:color="FFFFFF"/>
                                    <w:left w:val="single" w:sz="2" w:space="11" w:color="FFFFFF"/>
                                    <w:bottom w:val="single" w:sz="2" w:space="1" w:color="FFFFFF"/>
                                    <w:right w:val="single" w:sz="2" w:space="4" w:color="FFFFFF"/>
                                  </w:divBdr>
                                  <w:divsChild>
                                    <w:div w:id="40324554">
                                      <w:marLeft w:val="0"/>
                                      <w:marRight w:val="0"/>
                                      <w:marTop w:val="0"/>
                                      <w:marBottom w:val="0"/>
                                      <w:divBdr>
                                        <w:top w:val="none" w:sz="0" w:space="0" w:color="auto"/>
                                        <w:left w:val="none" w:sz="0" w:space="0" w:color="auto"/>
                                        <w:bottom w:val="none" w:sz="0" w:space="0" w:color="auto"/>
                                        <w:right w:val="none" w:sz="0" w:space="0" w:color="auto"/>
                                      </w:divBdr>
                                    </w:div>
                                  </w:divsChild>
                                </w:div>
                                <w:div w:id="1140348225">
                                  <w:marLeft w:val="0"/>
                                  <w:marRight w:val="0"/>
                                  <w:marTop w:val="0"/>
                                  <w:marBottom w:val="0"/>
                                  <w:divBdr>
                                    <w:top w:val="single" w:sz="2" w:space="1" w:color="FFFFFF"/>
                                    <w:left w:val="single" w:sz="2" w:space="11" w:color="FFFFFF"/>
                                    <w:bottom w:val="single" w:sz="2" w:space="1" w:color="FFFFFF"/>
                                    <w:right w:val="single" w:sz="2" w:space="4" w:color="FFFFFF"/>
                                  </w:divBdr>
                                  <w:divsChild>
                                    <w:div w:id="2041394465">
                                      <w:marLeft w:val="0"/>
                                      <w:marRight w:val="0"/>
                                      <w:marTop w:val="0"/>
                                      <w:marBottom w:val="0"/>
                                      <w:divBdr>
                                        <w:top w:val="none" w:sz="0" w:space="0" w:color="auto"/>
                                        <w:left w:val="none" w:sz="0" w:space="0" w:color="auto"/>
                                        <w:bottom w:val="none" w:sz="0" w:space="0" w:color="auto"/>
                                        <w:right w:val="none" w:sz="0" w:space="0" w:color="auto"/>
                                      </w:divBdr>
                                    </w:div>
                                  </w:divsChild>
                                </w:div>
                                <w:div w:id="542400222">
                                  <w:marLeft w:val="0"/>
                                  <w:marRight w:val="0"/>
                                  <w:marTop w:val="0"/>
                                  <w:marBottom w:val="0"/>
                                  <w:divBdr>
                                    <w:top w:val="single" w:sz="2" w:space="1" w:color="FFFFFF"/>
                                    <w:left w:val="single" w:sz="2" w:space="11" w:color="FFFFFF"/>
                                    <w:bottom w:val="single" w:sz="2" w:space="1" w:color="FFFFFF"/>
                                    <w:right w:val="single" w:sz="2" w:space="4" w:color="FFFFFF"/>
                                  </w:divBdr>
                                  <w:divsChild>
                                    <w:div w:id="1391730154">
                                      <w:marLeft w:val="0"/>
                                      <w:marRight w:val="0"/>
                                      <w:marTop w:val="0"/>
                                      <w:marBottom w:val="0"/>
                                      <w:divBdr>
                                        <w:top w:val="none" w:sz="0" w:space="0" w:color="auto"/>
                                        <w:left w:val="none" w:sz="0" w:space="0" w:color="auto"/>
                                        <w:bottom w:val="none" w:sz="0" w:space="0" w:color="auto"/>
                                        <w:right w:val="none" w:sz="0" w:space="0" w:color="auto"/>
                                      </w:divBdr>
                                    </w:div>
                                  </w:divsChild>
                                </w:div>
                                <w:div w:id="591008956">
                                  <w:marLeft w:val="0"/>
                                  <w:marRight w:val="0"/>
                                  <w:marTop w:val="0"/>
                                  <w:marBottom w:val="0"/>
                                  <w:divBdr>
                                    <w:top w:val="single" w:sz="2" w:space="1" w:color="FFFFFF"/>
                                    <w:left w:val="single" w:sz="2" w:space="11" w:color="FFFFFF"/>
                                    <w:bottom w:val="single" w:sz="2" w:space="1" w:color="FFFFFF"/>
                                    <w:right w:val="single" w:sz="2" w:space="4" w:color="FFFFFF"/>
                                  </w:divBdr>
                                  <w:divsChild>
                                    <w:div w:id="334697948">
                                      <w:marLeft w:val="0"/>
                                      <w:marRight w:val="0"/>
                                      <w:marTop w:val="0"/>
                                      <w:marBottom w:val="0"/>
                                      <w:divBdr>
                                        <w:top w:val="none" w:sz="0" w:space="0" w:color="auto"/>
                                        <w:left w:val="none" w:sz="0" w:space="0" w:color="auto"/>
                                        <w:bottom w:val="none" w:sz="0" w:space="0" w:color="auto"/>
                                        <w:right w:val="none" w:sz="0" w:space="0" w:color="auto"/>
                                      </w:divBdr>
                                    </w:div>
                                  </w:divsChild>
                                </w:div>
                                <w:div w:id="1316256295">
                                  <w:marLeft w:val="0"/>
                                  <w:marRight w:val="0"/>
                                  <w:marTop w:val="0"/>
                                  <w:marBottom w:val="0"/>
                                  <w:divBdr>
                                    <w:top w:val="single" w:sz="2" w:space="1" w:color="FFFFFF"/>
                                    <w:left w:val="single" w:sz="2" w:space="11" w:color="FFFFFF"/>
                                    <w:bottom w:val="single" w:sz="2" w:space="1" w:color="FFFFFF"/>
                                    <w:right w:val="single" w:sz="2" w:space="4" w:color="FFFFFF"/>
                                  </w:divBdr>
                                  <w:divsChild>
                                    <w:div w:id="1798792431">
                                      <w:marLeft w:val="0"/>
                                      <w:marRight w:val="0"/>
                                      <w:marTop w:val="0"/>
                                      <w:marBottom w:val="0"/>
                                      <w:divBdr>
                                        <w:top w:val="none" w:sz="0" w:space="0" w:color="auto"/>
                                        <w:left w:val="none" w:sz="0" w:space="0" w:color="auto"/>
                                        <w:bottom w:val="none" w:sz="0" w:space="0" w:color="auto"/>
                                        <w:right w:val="none" w:sz="0" w:space="0" w:color="auto"/>
                                      </w:divBdr>
                                    </w:div>
                                  </w:divsChild>
                                </w:div>
                                <w:div w:id="1679499766">
                                  <w:marLeft w:val="0"/>
                                  <w:marRight w:val="0"/>
                                  <w:marTop w:val="0"/>
                                  <w:marBottom w:val="0"/>
                                  <w:divBdr>
                                    <w:top w:val="single" w:sz="2" w:space="1" w:color="FFFFFF"/>
                                    <w:left w:val="single" w:sz="2" w:space="11" w:color="FFFFFF"/>
                                    <w:bottom w:val="single" w:sz="2" w:space="1" w:color="FFFFFF"/>
                                    <w:right w:val="single" w:sz="2" w:space="4" w:color="FFFFFF"/>
                                  </w:divBdr>
                                  <w:divsChild>
                                    <w:div w:id="1769690677">
                                      <w:marLeft w:val="0"/>
                                      <w:marRight w:val="0"/>
                                      <w:marTop w:val="0"/>
                                      <w:marBottom w:val="0"/>
                                      <w:divBdr>
                                        <w:top w:val="none" w:sz="0" w:space="0" w:color="auto"/>
                                        <w:left w:val="none" w:sz="0" w:space="0" w:color="auto"/>
                                        <w:bottom w:val="none" w:sz="0" w:space="0" w:color="auto"/>
                                        <w:right w:val="none" w:sz="0" w:space="0" w:color="auto"/>
                                      </w:divBdr>
                                    </w:div>
                                  </w:divsChild>
                                </w:div>
                                <w:div w:id="238944602">
                                  <w:marLeft w:val="0"/>
                                  <w:marRight w:val="0"/>
                                  <w:marTop w:val="0"/>
                                  <w:marBottom w:val="0"/>
                                  <w:divBdr>
                                    <w:top w:val="single" w:sz="2" w:space="1" w:color="FFFFFF"/>
                                    <w:left w:val="single" w:sz="2" w:space="11" w:color="FFFFFF"/>
                                    <w:bottom w:val="single" w:sz="2" w:space="4" w:color="FFFFFF"/>
                                    <w:right w:val="single" w:sz="2" w:space="4" w:color="FFFFFF"/>
                                  </w:divBdr>
                                  <w:divsChild>
                                    <w:div w:id="19889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62329">
                  <w:marLeft w:val="0"/>
                  <w:marRight w:val="63"/>
                  <w:marTop w:val="0"/>
                  <w:marBottom w:val="0"/>
                  <w:divBdr>
                    <w:top w:val="none" w:sz="0" w:space="0" w:color="auto"/>
                    <w:left w:val="none" w:sz="0" w:space="0" w:color="auto"/>
                    <w:bottom w:val="none" w:sz="0" w:space="0" w:color="auto"/>
                    <w:right w:val="none" w:sz="0" w:space="0" w:color="auto"/>
                  </w:divBdr>
                  <w:divsChild>
                    <w:div w:id="1575241335">
                      <w:marLeft w:val="0"/>
                      <w:marRight w:val="0"/>
                      <w:marTop w:val="0"/>
                      <w:marBottom w:val="0"/>
                      <w:divBdr>
                        <w:top w:val="none" w:sz="0" w:space="0" w:color="auto"/>
                        <w:left w:val="none" w:sz="0" w:space="0" w:color="auto"/>
                        <w:bottom w:val="none" w:sz="0" w:space="0" w:color="auto"/>
                        <w:right w:val="none" w:sz="0" w:space="0" w:color="auto"/>
                      </w:divBdr>
                    </w:div>
                  </w:divsChild>
                </w:div>
                <w:div w:id="914825039">
                  <w:marLeft w:val="63"/>
                  <w:marRight w:val="0"/>
                  <w:marTop w:val="0"/>
                  <w:marBottom w:val="0"/>
                  <w:divBdr>
                    <w:top w:val="none" w:sz="0" w:space="0" w:color="auto"/>
                    <w:left w:val="none" w:sz="0" w:space="0" w:color="auto"/>
                    <w:bottom w:val="none" w:sz="0" w:space="0" w:color="auto"/>
                    <w:right w:val="none" w:sz="0" w:space="0" w:color="auto"/>
                  </w:divBdr>
                  <w:divsChild>
                    <w:div w:id="530797939">
                      <w:marLeft w:val="0"/>
                      <w:marRight w:val="0"/>
                      <w:marTop w:val="0"/>
                      <w:marBottom w:val="0"/>
                      <w:divBdr>
                        <w:top w:val="none" w:sz="0" w:space="0" w:color="auto"/>
                        <w:left w:val="none" w:sz="0" w:space="0" w:color="auto"/>
                        <w:bottom w:val="none" w:sz="0" w:space="0" w:color="auto"/>
                        <w:right w:val="none" w:sz="0" w:space="0" w:color="auto"/>
                      </w:divBdr>
                    </w:div>
                  </w:divsChild>
                </w:div>
                <w:div w:id="127210531">
                  <w:marLeft w:val="0"/>
                  <w:marRight w:val="0"/>
                  <w:marTop w:val="480"/>
                  <w:marBottom w:val="0"/>
                  <w:divBdr>
                    <w:top w:val="single" w:sz="6" w:space="0" w:color="EEEEEE"/>
                    <w:left w:val="none" w:sz="0" w:space="0" w:color="auto"/>
                    <w:bottom w:val="none" w:sz="0" w:space="0" w:color="auto"/>
                    <w:right w:val="none" w:sz="0" w:space="0" w:color="auto"/>
                  </w:divBdr>
                  <w:divsChild>
                    <w:div w:id="1384020330">
                      <w:marLeft w:val="0"/>
                      <w:marRight w:val="0"/>
                      <w:marTop w:val="0"/>
                      <w:marBottom w:val="0"/>
                      <w:divBdr>
                        <w:top w:val="none" w:sz="0" w:space="0" w:color="auto"/>
                        <w:left w:val="none" w:sz="0" w:space="0" w:color="auto"/>
                        <w:bottom w:val="none" w:sz="0" w:space="0" w:color="auto"/>
                        <w:right w:val="none" w:sz="0" w:space="0" w:color="auto"/>
                      </w:divBdr>
                      <w:divsChild>
                        <w:div w:id="67588133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34015">
          <w:marLeft w:val="0"/>
          <w:marRight w:val="0"/>
          <w:marTop w:val="0"/>
          <w:marBottom w:val="0"/>
          <w:divBdr>
            <w:top w:val="single" w:sz="6" w:space="0" w:color="7A7A7A"/>
            <w:left w:val="none" w:sz="0" w:space="0" w:color="auto"/>
            <w:bottom w:val="none" w:sz="0" w:space="0" w:color="auto"/>
            <w:right w:val="none" w:sz="0" w:space="0" w:color="auto"/>
          </w:divBdr>
          <w:divsChild>
            <w:div w:id="1250114399">
              <w:marLeft w:val="0"/>
              <w:marRight w:val="0"/>
              <w:marTop w:val="0"/>
              <w:marBottom w:val="0"/>
              <w:divBdr>
                <w:top w:val="none" w:sz="0" w:space="0" w:color="auto"/>
                <w:left w:val="none" w:sz="0" w:space="0" w:color="auto"/>
                <w:bottom w:val="none" w:sz="0" w:space="0" w:color="auto"/>
                <w:right w:val="none" w:sz="0" w:space="0" w:color="auto"/>
              </w:divBdr>
              <w:divsChild>
                <w:div w:id="803230661">
                  <w:marLeft w:val="0"/>
                  <w:marRight w:val="0"/>
                  <w:marTop w:val="0"/>
                  <w:marBottom w:val="0"/>
                  <w:divBdr>
                    <w:top w:val="none" w:sz="0" w:space="0" w:color="auto"/>
                    <w:left w:val="none" w:sz="0" w:space="0" w:color="auto"/>
                    <w:bottom w:val="none" w:sz="0" w:space="0" w:color="auto"/>
                    <w:right w:val="none" w:sz="0" w:space="0" w:color="auto"/>
                  </w:divBdr>
                  <w:divsChild>
                    <w:div w:id="304891873">
                      <w:marLeft w:val="0"/>
                      <w:marRight w:val="0"/>
                      <w:marTop w:val="0"/>
                      <w:marBottom w:val="0"/>
                      <w:divBdr>
                        <w:top w:val="none" w:sz="0" w:space="0" w:color="auto"/>
                        <w:left w:val="none" w:sz="0" w:space="0" w:color="auto"/>
                        <w:bottom w:val="none" w:sz="0" w:space="0" w:color="auto"/>
                        <w:right w:val="none" w:sz="0" w:space="0" w:color="auto"/>
                      </w:divBdr>
                      <w:divsChild>
                        <w:div w:id="1822383424">
                          <w:marLeft w:val="0"/>
                          <w:marRight w:val="0"/>
                          <w:marTop w:val="0"/>
                          <w:marBottom w:val="0"/>
                          <w:divBdr>
                            <w:top w:val="none" w:sz="0" w:space="0" w:color="auto"/>
                            <w:left w:val="none" w:sz="0" w:space="0" w:color="auto"/>
                            <w:bottom w:val="none" w:sz="0" w:space="0" w:color="auto"/>
                            <w:right w:val="none" w:sz="0" w:space="0" w:color="auto"/>
                          </w:divBdr>
                        </w:div>
                      </w:divsChild>
                    </w:div>
                    <w:div w:id="2889761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adapter-design-patter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cp:revision>
  <dcterms:created xsi:type="dcterms:W3CDTF">2021-06-11T02:56:00Z</dcterms:created>
  <dcterms:modified xsi:type="dcterms:W3CDTF">2021-06-11T03:17:00Z</dcterms:modified>
</cp:coreProperties>
</file>